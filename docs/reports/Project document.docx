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80607" w:rsidRDefault="002E1A86">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 behindDoc="0" locked="0" layoutInCell="1" allowOverlap="1">
                <wp:simplePos x="0" y="0"/>
                <wp:positionH relativeFrom="column">
                  <wp:posOffset>-88900</wp:posOffset>
                </wp:positionH>
                <wp:positionV relativeFrom="paragraph">
                  <wp:posOffset>-25400</wp:posOffset>
                </wp:positionV>
                <wp:extent cx="1664335" cy="478155"/>
                <wp:effectExtent l="0" t="0" r="0" b="0"/>
                <wp:wrapNone/>
                <wp:docPr id="1" name="graphic1"/>
                <wp:cNvGraphicFramePr/>
                <a:graphic xmlns:a="http://schemas.openxmlformats.org/drawingml/2006/main">
                  <a:graphicData uri="http://schemas.microsoft.com/office/word/2010/wordprocessingShape">
                    <wps:wsp>
                      <wps:cNvSpPr/>
                      <wps:spPr>
                        <a:xfrm>
                          <a:off x="0" y="0"/>
                          <a:ext cx="1663560" cy="477360"/>
                        </a:xfrm>
                        <a:prstGeom prst="rect">
                          <a:avLst/>
                        </a:prstGeom>
                        <a:solidFill>
                          <a:schemeClr val="lt1"/>
                        </a:solidFill>
                        <a:ln w="9360">
                          <a:solidFill>
                            <a:srgbClr val="000000"/>
                          </a:solidFill>
                          <a:round/>
                        </a:ln>
                      </wps:spPr>
                      <wps:style>
                        <a:lnRef idx="0">
                          <a:scrgbClr r="0" g="0" b="0"/>
                        </a:lnRef>
                        <a:fillRef idx="0">
                          <a:scrgbClr r="0" g="0" b="0"/>
                        </a:fillRef>
                        <a:effectRef idx="0">
                          <a:scrgbClr r="0" g="0" b="0"/>
                        </a:effectRef>
                        <a:fontRef idx="minor"/>
                      </wps:style>
                      <wps:txbx>
                        <w:txbxContent>
                          <w:p w:rsidR="00C10E16" w:rsidRDefault="00C10E16">
                            <w:pPr>
                              <w:pStyle w:val="FrameContents"/>
                              <w:spacing w:line="275" w:lineRule="exact"/>
                            </w:pPr>
                            <w:proofErr w:type="gramStart"/>
                            <w:r>
                              <w:rPr>
                                <w:rFonts w:ascii="Lobster" w:eastAsia="Lobster" w:hAnsi="Lobster" w:cs="Lobster"/>
                                <w:b/>
                                <w:i/>
                                <w:color w:val="C00000"/>
                                <w:sz w:val="96"/>
                              </w:rPr>
                              <w:t xml:space="preserve">HKT  </w:t>
                            </w:r>
                            <w:r>
                              <w:rPr>
                                <w:b/>
                                <w:i/>
                                <w:color w:val="C00000"/>
                                <w:sz w:val="96"/>
                              </w:rPr>
                              <w:t>Team</w:t>
                            </w:r>
                            <w:proofErr w:type="gramEnd"/>
                          </w:p>
                        </w:txbxContent>
                      </wps:txbx>
                      <wps:bodyPr>
                        <a:noAutofit/>
                      </wps:bodyPr>
                    </wps:wsp>
                  </a:graphicData>
                </a:graphic>
                <wp14:sizeRelV relativeFrom="margin">
                  <wp14:pctHeight>0</wp14:pctHeight>
                </wp14:sizeRelV>
              </wp:anchor>
            </w:drawing>
          </mc:Choice>
          <mc:Fallback>
            <w:pict>
              <v:rect id="graphic1" o:spid="_x0000_s1026" style="position:absolute;left:0;text-align:left;margin-left:-7pt;margin-top:-2pt;width:131.05pt;height:37.65pt;z-index: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" fillcolor="white [3201]" strokeweight=".26mm">
                <v:stroke joinstyle="round"/>
                <v:textbox>
                  <w:txbxContent>
                    <w:p w:rsidR="00C10E16" w:rsidRDefault="00C10E16">
                      <w:pPr>
                        <w:pStyle w:val="FrameContents"/>
                        <w:spacing w:line="275" w:lineRule="exact"/>
                      </w:pPr>
                      <w:proofErr w:type="gramStart"/>
                      <w:r>
                        <w:rPr>
                          <w:rFonts w:ascii="Lobster" w:eastAsia="Lobster" w:hAnsi="Lobster" w:cs="Lobster"/>
                          <w:b/>
                          <w:i/>
                          <w:color w:val="C00000"/>
                          <w:sz w:val="96"/>
                        </w:rPr>
                        <w:t xml:space="preserve">HKT  </w:t>
                      </w:r>
                      <w:r>
                        <w:rPr>
                          <w:b/>
                          <w:i/>
                          <w:color w:val="C00000"/>
                          <w:sz w:val="96"/>
                        </w:rPr>
                        <w:t>Team</w:t>
                      </w:r>
                      <w:proofErr w:type="gramEnd"/>
                    </w:p>
                  </w:txbxContent>
                </v:textbox>
              </v:rect>
            </w:pict>
          </mc:Fallback>
        </mc:AlternateContent>
      </w: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B80607">
      <w:pPr>
        <w:rPr>
          <w:i/>
          <w:color w:val="548DD4"/>
          <w:sz w:val="32"/>
          <w:szCs w:val="32"/>
        </w:rPr>
      </w:pPr>
    </w:p>
    <w:p w:rsidR="00B80607" w:rsidRDefault="002E1A86">
      <w:pPr>
        <w:pBdr>
          <w:bottom w:val="single" w:sz="4" w:space="1" w:color="808080"/>
        </w:pBdr>
        <w:rPr>
          <w:b/>
          <w:color w:val="951B13"/>
          <w:sz w:val="58"/>
          <w:szCs w:val="58"/>
        </w:rPr>
      </w:pPr>
      <w:r>
        <w:rPr>
          <w:b/>
          <w:color w:val="951B13"/>
          <w:sz w:val="58"/>
          <w:szCs w:val="58"/>
        </w:rPr>
        <w:t>Báo cáo môn học quản trị dự án hệ nhúng</w:t>
      </w:r>
    </w:p>
    <w:p w:rsidR="00B80607" w:rsidRDefault="002E1A86">
      <w:pPr>
        <w:spacing w:after="80" w:line="240" w:lineRule="auto"/>
        <w:rPr>
          <w:rFonts w:ascii="Arial" w:eastAsia="Arial" w:hAnsi="Arial" w:cs="Arial"/>
          <w:b/>
          <w:i/>
          <w:color w:val="951B13"/>
          <w:sz w:val="42"/>
          <w:szCs w:val="42"/>
        </w:rPr>
      </w:pPr>
      <w:r>
        <w:rPr>
          <w:b/>
          <w:i/>
          <w:sz w:val="42"/>
          <w:szCs w:val="42"/>
        </w:rPr>
        <w:t>Document Subject</w:t>
      </w:r>
    </w:p>
    <w:p w:rsidR="00B80607" w:rsidRDefault="002E1A86">
      <w:r>
        <w:rPr>
          <w:i/>
        </w:rPr>
        <w:t>[Type the abstract of the document here:]</w:t>
      </w:r>
    </w:p>
    <w:p w:rsidR="00B80607" w:rsidRDefault="00B80607">
      <w:pPr>
        <w:tabs>
          <w:tab w:val="left" w:pos="6415"/>
        </w:tabs>
      </w:pPr>
    </w:p>
    <w:p w:rsidR="00B80607" w:rsidRDefault="00B80607">
      <w:pPr>
        <w:tabs>
          <w:tab w:val="left" w:pos="6415"/>
        </w:tabs>
      </w:pPr>
    </w:p>
    <w:p w:rsidR="00B80607" w:rsidRDefault="002E1A86">
      <w:pPr>
        <w:tabs>
          <w:tab w:val="left" w:pos="6415"/>
        </w:tabs>
      </w:pPr>
      <w:r>
        <w:tab/>
      </w:r>
    </w:p>
    <w:p w:rsidR="00B80607" w:rsidRDefault="00B80607"/>
    <w:p w:rsidR="00B80607" w:rsidRDefault="002E1A86">
      <w:pPr>
        <w:widowControl/>
        <w:spacing w:after="0" w:line="240" w:lineRule="auto"/>
        <w:jc w:val="left"/>
        <w:rPr>
          <w:rFonts w:ascii="Verdana" w:eastAsia="Verdana" w:hAnsi="Verdana" w:cs="Verdana"/>
          <w:b/>
          <w:smallCaps/>
          <w:color w:val="951B13"/>
          <w:sz w:val="24"/>
          <w:szCs w:val="24"/>
        </w:rPr>
      </w:pPr>
      <w:r>
        <w:br w:type="page"/>
      </w:r>
    </w:p>
    <w:p w:rsidR="00B80607" w:rsidRDefault="002E1A86">
      <w:pPr>
        <w:keepNext/>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highlight w:val="white"/>
        </w:rPr>
      </w:pPr>
      <w:r>
        <w:rPr>
          <w:rFonts w:ascii="Verdana" w:eastAsia="Verdana" w:hAnsi="Verdana" w:cs="Verdana"/>
          <w:b/>
          <w:smallCaps/>
          <w:color w:val="951B13"/>
          <w:sz w:val="24"/>
          <w:szCs w:val="24"/>
          <w:shd w:val="clear" w:color="auto" w:fill="FFFFFF"/>
        </w:rPr>
        <w:lastRenderedPageBreak/>
        <w:t>Table of contents</w:t>
      </w:r>
    </w:p>
    <w:p w:rsidR="00B80607" w:rsidRDefault="00B80607">
      <w:pPr>
        <w:keepNext/>
        <w:tabs>
          <w:tab w:val="left" w:pos="-110"/>
          <w:tab w:val="right" w:pos="8467"/>
        </w:tabs>
        <w:spacing w:after="0"/>
        <w:ind w:left="990"/>
        <w:rPr>
          <w:b/>
          <w:color w:val="000000"/>
          <w:shd w:val="clear" w:color="auto" w:fill="FFFFFF"/>
        </w:rPr>
      </w:pPr>
    </w:p>
    <w:p w:rsidR="00B80607" w:rsidRDefault="002E1A86">
      <w:pPr>
        <w:keepNext/>
        <w:tabs>
          <w:tab w:val="left" w:pos="1872"/>
          <w:tab w:val="right" w:pos="8827"/>
        </w:tabs>
        <w:spacing w:after="0"/>
        <w:ind w:left="994" w:hanging="994"/>
      </w:pPr>
      <w:r>
        <w:rPr>
          <w:color w:val="000000"/>
          <w:shd w:val="clear" w:color="auto" w:fill="FFFFFF"/>
        </w:rPr>
        <w:tab/>
      </w:r>
    </w:p>
    <w:sdt>
      <w:sdtPr>
        <w:id w:val="1815987274"/>
        <w:docPartObj>
          <w:docPartGallery w:val="Table of Contents"/>
          <w:docPartUnique/>
        </w:docPartObj>
      </w:sdtPr>
      <w:sdtEndPr/>
      <w:sdtContent>
        <w:p w:rsidR="00B80607" w:rsidRDefault="002E1A86">
          <w:pPr>
            <w:keepNext/>
            <w:tabs>
              <w:tab w:val="left" w:pos="432"/>
              <w:tab w:val="right" w:pos="8827"/>
            </w:tabs>
            <w:spacing w:before="120"/>
            <w:rPr>
              <w:rFonts w:ascii="Calibri" w:eastAsia="Calibri" w:hAnsi="Calibri" w:cs="Calibri"/>
              <w:color w:val="000000"/>
              <w:sz w:val="22"/>
              <w:szCs w:val="22"/>
              <w:shd w:val="clear" w:color="auto" w:fill="FFFFFF"/>
            </w:rPr>
          </w:pPr>
          <w:r>
            <w:fldChar w:fldCharType="begin"/>
          </w:r>
          <w:r>
            <w:instrText>TOC \z \o "1-9" \u \h</w:instrText>
          </w:r>
          <w:r>
            <w:fldChar w:fldCharType="separate"/>
          </w:r>
          <w:hyperlink w:anchor="_gjdgxs">
            <w:r>
              <w:rPr>
                <w:rStyle w:val="IndexLink"/>
                <w:b/>
                <w:smallCaps/>
                <w:webHidden/>
                <w:color w:val="000000"/>
                <w:shd w:val="clear" w:color="auto" w:fill="FFFFFF"/>
              </w:rPr>
              <w:t>1.</w:t>
            </w:r>
          </w:hyperlink>
          <w:hyperlink w:anchor="_gjdgxs">
            <w:r>
              <w:rPr>
                <w:rStyle w:val="IndexLink"/>
                <w:rFonts w:ascii="Calibri" w:eastAsia="Calibri" w:hAnsi="Calibri" w:cs="Calibri"/>
                <w:webHidden/>
                <w:color w:val="000000"/>
                <w:sz w:val="22"/>
                <w:szCs w:val="22"/>
                <w:shd w:val="clear" w:color="auto" w:fill="FFFFFF"/>
              </w:rPr>
              <w:tab/>
            </w:r>
          </w:hyperlink>
          <w:r>
            <w:rPr>
              <w:b/>
              <w:smallCaps/>
              <w:color w:val="000000"/>
              <w:shd w:val="clear" w:color="auto" w:fill="FFFFFF"/>
            </w:rPr>
            <w:t>Giới thiệu dự án</w:t>
          </w:r>
          <w:r>
            <w:rPr>
              <w:b/>
              <w:smallCaps/>
              <w:color w:val="000000"/>
              <w:shd w:val="clear" w:color="auto" w:fill="FFFFFF"/>
            </w:rPr>
            <w:tab/>
            <w:t>4</w:t>
          </w:r>
        </w:p>
        <w:p w:rsidR="00B80607" w:rsidRDefault="00FE0D8D">
          <w:pPr>
            <w:keepNext/>
            <w:tabs>
              <w:tab w:val="left" w:pos="432"/>
              <w:tab w:val="right" w:pos="8827"/>
            </w:tabs>
            <w:spacing w:before="120"/>
            <w:rPr>
              <w:rFonts w:ascii="Calibri" w:eastAsia="Calibri" w:hAnsi="Calibri" w:cs="Calibri"/>
              <w:color w:val="000000"/>
              <w:sz w:val="22"/>
              <w:szCs w:val="22"/>
              <w:shd w:val="clear" w:color="auto" w:fill="FFFFFF"/>
            </w:rPr>
          </w:pPr>
          <w:hyperlink w:anchor="_30j0zll">
            <w:r w:rsidR="002E1A86">
              <w:rPr>
                <w:rStyle w:val="IndexLink"/>
                <w:b/>
                <w:smallCaps/>
                <w:webHidden/>
                <w:color w:val="000000"/>
                <w:shd w:val="clear" w:color="auto" w:fill="FFFFFF"/>
              </w:rPr>
              <w:t>2.</w:t>
            </w:r>
          </w:hyperlink>
          <w:hyperlink w:anchor="_30j0zll">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Các nhân sự tham gia dự án</w:t>
          </w:r>
          <w:r w:rsidR="002E1A86">
            <w:rPr>
              <w:b/>
              <w:smallCaps/>
              <w:color w:val="000000"/>
              <w:shd w:val="clear" w:color="auto" w:fill="FFFFFF"/>
            </w:rPr>
            <w:tab/>
            <w:t>4</w:t>
          </w:r>
        </w:p>
        <w:p w:rsidR="00B80607" w:rsidRDefault="00FE0D8D">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fob9te">
            <w:r w:rsidR="002E1A86">
              <w:rPr>
                <w:rStyle w:val="IndexLink"/>
                <w:webHidden/>
                <w:color w:val="000000"/>
                <w:shd w:val="clear" w:color="auto" w:fill="FFFFFF"/>
              </w:rPr>
              <w:t>2.1.</w:t>
            </w:r>
          </w:hyperlink>
          <w:hyperlink w:anchor="_1fob9te">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Thông tin liên hệ phía khách hàng</w:t>
          </w:r>
          <w:r w:rsidR="002E1A86">
            <w:rPr>
              <w:color w:val="000000"/>
              <w:shd w:val="clear" w:color="auto" w:fill="FFFFFF"/>
            </w:rPr>
            <w:tab/>
            <w:t>4</w:t>
          </w:r>
        </w:p>
        <w:p w:rsidR="00B80607" w:rsidRDefault="00FE0D8D">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znysh7">
            <w:r w:rsidR="002E1A86">
              <w:rPr>
                <w:rStyle w:val="IndexLink"/>
                <w:webHidden/>
                <w:color w:val="000000"/>
                <w:shd w:val="clear" w:color="auto" w:fill="FFFFFF"/>
              </w:rPr>
              <w:t>2.2.</w:t>
            </w:r>
          </w:hyperlink>
          <w:hyperlink w:anchor="_3znysh7">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Thông tin liên hệ phía công ty</w:t>
          </w:r>
          <w:r w:rsidR="002E1A86">
            <w:rPr>
              <w:color w:val="000000"/>
              <w:shd w:val="clear" w:color="auto" w:fill="FFFFFF"/>
            </w:rPr>
            <w:tab/>
            <w:t>4</w:t>
          </w:r>
        </w:p>
        <w:p w:rsidR="00B80607" w:rsidRDefault="00FE0D8D">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et92p0">
            <w:r w:rsidR="002E1A86">
              <w:rPr>
                <w:rStyle w:val="IndexLink"/>
                <w:webHidden/>
                <w:color w:val="000000"/>
                <w:shd w:val="clear" w:color="auto" w:fill="FFFFFF"/>
              </w:rPr>
              <w:t>2.3.</w:t>
            </w:r>
          </w:hyperlink>
          <w:hyperlink w:anchor="_2et92p0">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Phân chia vai trò của thành viên dự án và khách hàng</w:t>
          </w:r>
          <w:r w:rsidR="002E1A86">
            <w:rPr>
              <w:color w:val="000000"/>
              <w:shd w:val="clear" w:color="auto" w:fill="FFFFFF"/>
            </w:rPr>
            <w:tab/>
            <w:t>4</w:t>
          </w:r>
        </w:p>
        <w:p w:rsidR="00B80607" w:rsidRDefault="00FE0D8D">
          <w:pPr>
            <w:keepNext/>
            <w:tabs>
              <w:tab w:val="left" w:pos="432"/>
              <w:tab w:val="right" w:pos="8827"/>
            </w:tabs>
            <w:spacing w:before="120"/>
            <w:rPr>
              <w:rFonts w:ascii="Calibri" w:eastAsia="Calibri" w:hAnsi="Calibri" w:cs="Calibri"/>
              <w:color w:val="000000"/>
              <w:sz w:val="22"/>
              <w:szCs w:val="22"/>
              <w:shd w:val="clear" w:color="auto" w:fill="FFFFFF"/>
            </w:rPr>
          </w:pPr>
          <w:hyperlink w:anchor="_3dy6vkm">
            <w:r w:rsidR="002E1A86">
              <w:rPr>
                <w:rStyle w:val="IndexLink"/>
                <w:b/>
                <w:smallCaps/>
                <w:webHidden/>
                <w:color w:val="000000"/>
                <w:shd w:val="clear" w:color="auto" w:fill="FFFFFF"/>
              </w:rPr>
              <w:t>3.</w:t>
            </w:r>
          </w:hyperlink>
          <w:hyperlink w:anchor="_3dy6vkm">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Khảo sát dự án</w:t>
          </w:r>
          <w:r w:rsidR="002E1A86">
            <w:rPr>
              <w:b/>
              <w:smallCaps/>
              <w:color w:val="000000"/>
              <w:shd w:val="clear" w:color="auto" w:fill="FFFFFF"/>
            </w:rPr>
            <w:tab/>
            <w:t>4</w:t>
          </w:r>
        </w:p>
        <w:p w:rsidR="00B80607" w:rsidRDefault="00FE0D8D">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t3h5sf">
            <w:r w:rsidR="002E1A86">
              <w:rPr>
                <w:rStyle w:val="IndexLink"/>
                <w:webHidden/>
                <w:color w:val="000000"/>
                <w:shd w:val="clear" w:color="auto" w:fill="FFFFFF"/>
              </w:rPr>
              <w:t>3.1.</w:t>
            </w:r>
          </w:hyperlink>
          <w:hyperlink w:anchor="_1t3h5sf">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Yêu cầu khách hàng</w:t>
          </w:r>
          <w:r w:rsidR="002E1A86">
            <w:rPr>
              <w:color w:val="000000"/>
              <w:shd w:val="clear" w:color="auto" w:fill="FFFFFF"/>
            </w:rPr>
            <w:tab/>
            <w:t>4</w:t>
          </w:r>
        </w:p>
        <w:p w:rsidR="00B80607" w:rsidRDefault="00FE0D8D">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d34og8">
            <w:r w:rsidR="002E1A86">
              <w:rPr>
                <w:rStyle w:val="IndexLink"/>
                <w:webHidden/>
                <w:color w:val="000000"/>
                <w:shd w:val="clear" w:color="auto" w:fill="FFFFFF"/>
              </w:rPr>
              <w:t>3.2.</w:t>
            </w:r>
          </w:hyperlink>
          <w:hyperlink w:anchor="_4d34og8">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hoạt động hiện thời – nghiệp vụ</w:t>
          </w:r>
          <w:r w:rsidR="002E1A86">
            <w:rPr>
              <w:color w:val="000000"/>
              <w:shd w:val="clear" w:color="auto" w:fill="FFFFFF"/>
            </w:rPr>
            <w:tab/>
            <w:t>4</w:t>
          </w:r>
        </w:p>
        <w:p w:rsidR="00B80607" w:rsidRDefault="00FE0D8D">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s8eyo1">
            <w:r w:rsidR="002E1A86">
              <w:rPr>
                <w:rStyle w:val="IndexLink"/>
                <w:webHidden/>
                <w:color w:val="000000"/>
                <w:shd w:val="clear" w:color="auto" w:fill="FFFFFF"/>
              </w:rPr>
              <w:t>3.3.</w:t>
            </w:r>
          </w:hyperlink>
          <w:hyperlink w:anchor="_2s8eyo1">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hoạt động dự kiến sau khi áp dụng sản phẩm mới</w:t>
          </w:r>
          <w:r w:rsidR="002E1A86">
            <w:rPr>
              <w:color w:val="000000"/>
              <w:shd w:val="clear" w:color="auto" w:fill="FFFFFF"/>
            </w:rPr>
            <w:tab/>
            <w:t>4</w:t>
          </w:r>
        </w:p>
        <w:p w:rsidR="00B80607" w:rsidRDefault="00FE0D8D">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7dp8vu">
            <w:r w:rsidR="002E1A86">
              <w:rPr>
                <w:rStyle w:val="IndexLink"/>
                <w:webHidden/>
                <w:color w:val="000000"/>
                <w:shd w:val="clear" w:color="auto" w:fill="FFFFFF"/>
              </w:rPr>
              <w:t>3.4.</w:t>
            </w:r>
          </w:hyperlink>
          <w:hyperlink w:anchor="_17dp8vu">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Phân tích ưu điểm/nhược điểm/lợi ích khách hàng</w:t>
          </w:r>
          <w:r w:rsidR="002E1A86">
            <w:rPr>
              <w:color w:val="000000"/>
              <w:shd w:val="clear" w:color="auto" w:fill="FFFFFF"/>
            </w:rPr>
            <w:tab/>
            <w:t>4</w:t>
          </w:r>
        </w:p>
        <w:p w:rsidR="00B80607" w:rsidRDefault="00FE0D8D">
          <w:pPr>
            <w:keepNext/>
            <w:tabs>
              <w:tab w:val="left" w:pos="432"/>
              <w:tab w:val="right" w:pos="8827"/>
            </w:tabs>
            <w:spacing w:before="120"/>
            <w:rPr>
              <w:rFonts w:ascii="Calibri" w:eastAsia="Calibri" w:hAnsi="Calibri" w:cs="Calibri"/>
              <w:color w:val="000000"/>
              <w:sz w:val="22"/>
              <w:szCs w:val="22"/>
              <w:shd w:val="clear" w:color="auto" w:fill="FFFFFF"/>
            </w:rPr>
          </w:pPr>
          <w:hyperlink w:anchor="_3rdcrjn">
            <w:r w:rsidR="002E1A86">
              <w:rPr>
                <w:rStyle w:val="IndexLink"/>
                <w:b/>
                <w:smallCaps/>
                <w:webHidden/>
                <w:color w:val="000000"/>
                <w:shd w:val="clear" w:color="auto" w:fill="FFFFFF"/>
              </w:rPr>
              <w:t>4.</w:t>
            </w:r>
          </w:hyperlink>
          <w:hyperlink w:anchor="_3rdcrjn">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Ước lượng</w:t>
          </w:r>
          <w:r w:rsidR="002E1A86">
            <w:rPr>
              <w:b/>
              <w:smallCaps/>
              <w:color w:val="000000"/>
              <w:shd w:val="clear" w:color="auto" w:fill="FFFFFF"/>
            </w:rPr>
            <w:tab/>
            <w:t>4</w:t>
          </w:r>
        </w:p>
        <w:p w:rsidR="00B80607" w:rsidRDefault="00FE0D8D">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6in1rg">
            <w:r w:rsidR="002E1A86">
              <w:rPr>
                <w:rStyle w:val="IndexLink"/>
                <w:webHidden/>
                <w:color w:val="000000"/>
                <w:shd w:val="clear" w:color="auto" w:fill="FFFFFF"/>
              </w:rPr>
              <w:t>4.1.</w:t>
            </w:r>
          </w:hyperlink>
          <w:hyperlink w:anchor="_26in1rg">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tính năng</w:t>
          </w:r>
          <w:r w:rsidR="002E1A86">
            <w:rPr>
              <w:color w:val="000000"/>
              <w:shd w:val="clear" w:color="auto" w:fill="FFFFFF"/>
            </w:rPr>
            <w:tab/>
            <w:t>4</w:t>
          </w:r>
        </w:p>
        <w:p w:rsidR="00B80607" w:rsidRDefault="00FE0D8D">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lnxbz9">
            <w:r w:rsidR="002E1A86">
              <w:rPr>
                <w:rStyle w:val="IndexLink"/>
                <w:webHidden/>
                <w:color w:val="000000"/>
                <w:shd w:val="clear" w:color="auto" w:fill="FFFFFF"/>
              </w:rPr>
              <w:t>4.2.</w:t>
            </w:r>
          </w:hyperlink>
          <w:hyperlink w:anchor="_lnxbz9">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cách tích hợp hệ thống</w:t>
          </w:r>
          <w:r w:rsidR="002E1A86">
            <w:rPr>
              <w:color w:val="000000"/>
              <w:shd w:val="clear" w:color="auto" w:fill="FFFFFF"/>
            </w:rPr>
            <w:tab/>
            <w:t>4</w:t>
          </w:r>
        </w:p>
        <w:p w:rsidR="00B80607" w:rsidRDefault="00FE0D8D">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5nkun2">
            <w:r w:rsidR="002E1A86">
              <w:rPr>
                <w:rStyle w:val="IndexLink"/>
                <w:webHidden/>
                <w:color w:val="000000"/>
                <w:shd w:val="clear" w:color="auto" w:fill="FFFFFF"/>
              </w:rPr>
              <w:t>4.3.</w:t>
            </w:r>
          </w:hyperlink>
          <w:hyperlink w:anchor="_35nkun2">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thời gian</w:t>
          </w:r>
          <w:r w:rsidR="002E1A86">
            <w:rPr>
              <w:color w:val="000000"/>
              <w:shd w:val="clear" w:color="auto" w:fill="FFFFFF"/>
            </w:rPr>
            <w:tab/>
            <w:t>4</w:t>
          </w:r>
        </w:p>
        <w:p w:rsidR="00B80607" w:rsidRDefault="00FE0D8D">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ksv4uv">
            <w:r w:rsidR="002E1A86">
              <w:rPr>
                <w:rStyle w:val="IndexLink"/>
                <w:webHidden/>
                <w:color w:val="000000"/>
                <w:shd w:val="clear" w:color="auto" w:fill="FFFFFF"/>
              </w:rPr>
              <w:t>4.4.</w:t>
            </w:r>
          </w:hyperlink>
          <w:hyperlink w:anchor="_1ksv4uv">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rủi ro</w:t>
          </w:r>
          <w:r w:rsidR="002E1A86">
            <w:rPr>
              <w:color w:val="000000"/>
              <w:shd w:val="clear" w:color="auto" w:fill="FFFFFF"/>
            </w:rPr>
            <w:tab/>
            <w:t>4</w:t>
          </w:r>
        </w:p>
        <w:p w:rsidR="00B80607" w:rsidRDefault="00FE0D8D">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4sinio">
            <w:r w:rsidR="002E1A86">
              <w:rPr>
                <w:rStyle w:val="IndexLink"/>
                <w:webHidden/>
                <w:color w:val="000000"/>
                <w:shd w:val="clear" w:color="auto" w:fill="FFFFFF"/>
              </w:rPr>
              <w:t>4.5.</w:t>
            </w:r>
          </w:hyperlink>
          <w:hyperlink w:anchor="_44sinio">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Xác định các hạng mục kiểm thử</w:t>
          </w:r>
          <w:r w:rsidR="002E1A86">
            <w:rPr>
              <w:color w:val="000000"/>
              <w:shd w:val="clear" w:color="auto" w:fill="FFFFFF"/>
            </w:rPr>
            <w:tab/>
            <w:t>4</w:t>
          </w:r>
        </w:p>
        <w:p w:rsidR="00B80607" w:rsidRDefault="00FE0D8D">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jxsxqh">
            <w:r w:rsidR="002E1A86">
              <w:rPr>
                <w:rStyle w:val="IndexLink"/>
                <w:webHidden/>
                <w:color w:val="000000"/>
                <w:shd w:val="clear" w:color="auto" w:fill="FFFFFF"/>
              </w:rPr>
              <w:t>4.6.</w:t>
            </w:r>
          </w:hyperlink>
          <w:hyperlink w:anchor="_2jxsxqh">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Ước lượng cách thức triển khai/cài đặt</w:t>
          </w:r>
          <w:r w:rsidR="002E1A86">
            <w:rPr>
              <w:color w:val="000000"/>
              <w:shd w:val="clear" w:color="auto" w:fill="FFFFFF"/>
            </w:rPr>
            <w:tab/>
            <w:t>4</w:t>
          </w:r>
        </w:p>
        <w:p w:rsidR="00B80607" w:rsidRDefault="00FE0D8D">
          <w:pPr>
            <w:keepNext/>
            <w:tabs>
              <w:tab w:val="left" w:pos="432"/>
              <w:tab w:val="right" w:pos="8827"/>
            </w:tabs>
            <w:spacing w:before="120"/>
            <w:rPr>
              <w:rFonts w:ascii="Calibri" w:eastAsia="Calibri" w:hAnsi="Calibri" w:cs="Calibri"/>
              <w:color w:val="000000"/>
              <w:sz w:val="22"/>
              <w:szCs w:val="22"/>
              <w:shd w:val="clear" w:color="auto" w:fill="FFFFFF"/>
            </w:rPr>
          </w:pPr>
          <w:hyperlink w:anchor="_z337ya">
            <w:r w:rsidR="002E1A86">
              <w:rPr>
                <w:rStyle w:val="IndexLink"/>
                <w:b/>
                <w:smallCaps/>
                <w:webHidden/>
                <w:color w:val="000000"/>
                <w:shd w:val="clear" w:color="auto" w:fill="FFFFFF"/>
              </w:rPr>
              <w:t>5.</w:t>
            </w:r>
          </w:hyperlink>
          <w:hyperlink w:anchor="_z337ya">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Ước lượng giá thành</w:t>
          </w:r>
          <w:r w:rsidR="002E1A86">
            <w:rPr>
              <w:b/>
              <w:smallCaps/>
              <w:color w:val="000000"/>
              <w:shd w:val="clear" w:color="auto" w:fill="FFFFFF"/>
            </w:rPr>
            <w:tab/>
            <w:t>4</w:t>
          </w:r>
        </w:p>
        <w:p w:rsidR="00B80607" w:rsidRDefault="00FE0D8D">
          <w:pPr>
            <w:keepNext/>
            <w:tabs>
              <w:tab w:val="left" w:pos="432"/>
              <w:tab w:val="right" w:pos="8827"/>
            </w:tabs>
            <w:spacing w:before="120"/>
            <w:rPr>
              <w:rFonts w:ascii="Calibri" w:eastAsia="Calibri" w:hAnsi="Calibri" w:cs="Calibri"/>
              <w:color w:val="000000"/>
              <w:sz w:val="22"/>
              <w:szCs w:val="22"/>
              <w:shd w:val="clear" w:color="auto" w:fill="FFFFFF"/>
            </w:rPr>
          </w:pPr>
          <w:hyperlink w:anchor="_3j2qqm3">
            <w:r w:rsidR="002E1A86">
              <w:rPr>
                <w:rStyle w:val="IndexLink"/>
                <w:b/>
                <w:smallCaps/>
                <w:webHidden/>
                <w:color w:val="000000"/>
                <w:shd w:val="clear" w:color="auto" w:fill="FFFFFF"/>
              </w:rPr>
              <w:t>6.</w:t>
            </w:r>
          </w:hyperlink>
          <w:hyperlink w:anchor="_3j2qqm3">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Phân chia các giai đoạn chính</w:t>
          </w:r>
          <w:r w:rsidR="002E1A86">
            <w:rPr>
              <w:b/>
              <w:smallCaps/>
              <w:color w:val="000000"/>
              <w:shd w:val="clear" w:color="auto" w:fill="FFFFFF"/>
            </w:rPr>
            <w:tab/>
            <w:t>5</w:t>
          </w:r>
        </w:p>
        <w:p w:rsidR="00B80607" w:rsidRDefault="00FE0D8D">
          <w:pPr>
            <w:keepNext/>
            <w:tabs>
              <w:tab w:val="left" w:pos="432"/>
              <w:tab w:val="right" w:pos="8827"/>
            </w:tabs>
            <w:spacing w:before="120"/>
            <w:rPr>
              <w:rFonts w:ascii="Calibri" w:eastAsia="Calibri" w:hAnsi="Calibri" w:cs="Calibri"/>
              <w:color w:val="000000"/>
              <w:sz w:val="22"/>
              <w:szCs w:val="22"/>
              <w:shd w:val="clear" w:color="auto" w:fill="FFFFFF"/>
            </w:rPr>
          </w:pPr>
          <w:hyperlink w:anchor="_1y810tw">
            <w:r w:rsidR="002E1A86">
              <w:rPr>
                <w:rStyle w:val="IndexLink"/>
                <w:b/>
                <w:smallCaps/>
                <w:webHidden/>
                <w:color w:val="000000"/>
                <w:shd w:val="clear" w:color="auto" w:fill="FFFFFF"/>
              </w:rPr>
              <w:t>7.</w:t>
            </w:r>
          </w:hyperlink>
          <w:hyperlink w:anchor="_1y810tw">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Phân tích thiết kế</w:t>
          </w:r>
          <w:r w:rsidR="002E1A86">
            <w:rPr>
              <w:b/>
              <w:smallCaps/>
              <w:color w:val="000000"/>
              <w:shd w:val="clear" w:color="auto" w:fill="FFFFFF"/>
            </w:rPr>
            <w:tab/>
            <w:t>5</w:t>
          </w:r>
        </w:p>
        <w:p w:rsidR="00B80607" w:rsidRDefault="00FE0D8D">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i7ojhp">
            <w:r w:rsidR="002E1A86">
              <w:rPr>
                <w:rStyle w:val="IndexLink"/>
                <w:webHidden/>
                <w:color w:val="000000"/>
                <w:shd w:val="clear" w:color="auto" w:fill="FFFFFF"/>
              </w:rPr>
              <w:t>7.1.</w:t>
            </w:r>
          </w:hyperlink>
          <w:hyperlink w:anchor="_4i7ojhp">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Mô hình tích hợp phần cứng/phần mềm</w:t>
          </w:r>
          <w:r w:rsidR="002E1A86">
            <w:rPr>
              <w:color w:val="000000"/>
              <w:shd w:val="clear" w:color="auto" w:fill="FFFFFF"/>
            </w:rPr>
            <w:tab/>
            <w:t>5</w:t>
          </w:r>
        </w:p>
        <w:p w:rsidR="00B80607" w:rsidRDefault="00FE0D8D">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xcytpi">
            <w:r w:rsidR="002E1A86">
              <w:rPr>
                <w:rStyle w:val="IndexLink"/>
                <w:webHidden/>
                <w:color w:val="000000"/>
                <w:shd w:val="clear" w:color="auto" w:fill="FFFFFF"/>
              </w:rPr>
              <w:t>7.2.</w:t>
            </w:r>
          </w:hyperlink>
          <w:hyperlink w:anchor="_2xcytpi">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Giao diện</w:t>
          </w:r>
          <w:r w:rsidR="002E1A86">
            <w:rPr>
              <w:color w:val="000000"/>
              <w:shd w:val="clear" w:color="auto" w:fill="FFFFFF"/>
            </w:rPr>
            <w:tab/>
            <w:t>5</w:t>
          </w:r>
        </w:p>
        <w:p w:rsidR="00B80607" w:rsidRDefault="00FE0D8D">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ci93xb">
            <w:r w:rsidR="002E1A86">
              <w:rPr>
                <w:rStyle w:val="IndexLink"/>
                <w:webHidden/>
                <w:color w:val="000000"/>
                <w:shd w:val="clear" w:color="auto" w:fill="FFFFFF"/>
              </w:rPr>
              <w:t>7.3.</w:t>
            </w:r>
          </w:hyperlink>
          <w:hyperlink w:anchor="_1ci93xb">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Cơ sở dữ liệu</w:t>
          </w:r>
          <w:r w:rsidR="002E1A86">
            <w:rPr>
              <w:color w:val="000000"/>
              <w:shd w:val="clear" w:color="auto" w:fill="FFFFFF"/>
            </w:rPr>
            <w:tab/>
            <w:t>5</w:t>
          </w:r>
        </w:p>
        <w:p w:rsidR="00B80607" w:rsidRDefault="00FE0D8D">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whwml4">
            <w:r w:rsidR="002E1A86">
              <w:rPr>
                <w:rStyle w:val="IndexLink"/>
                <w:webHidden/>
                <w:color w:val="000000"/>
                <w:shd w:val="clear" w:color="auto" w:fill="FFFFFF"/>
              </w:rPr>
              <w:t>7.4.</w:t>
            </w:r>
          </w:hyperlink>
          <w:hyperlink w:anchor="_3whwml4">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Mạng</w:t>
          </w:r>
          <w:r w:rsidR="002E1A86">
            <w:rPr>
              <w:color w:val="000000"/>
              <w:shd w:val="clear" w:color="auto" w:fill="FFFFFF"/>
            </w:rPr>
            <w:tab/>
            <w:t>5</w:t>
          </w:r>
        </w:p>
        <w:p w:rsidR="00B80607" w:rsidRDefault="00FE0D8D">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2bn6wsx">
            <w:r w:rsidR="002E1A86">
              <w:rPr>
                <w:rStyle w:val="IndexLink"/>
                <w:webHidden/>
                <w:color w:val="000000"/>
                <w:shd w:val="clear" w:color="auto" w:fill="FFFFFF"/>
              </w:rPr>
              <w:t>7.5.</w:t>
            </w:r>
          </w:hyperlink>
          <w:hyperlink w:anchor="_2bn6wsx">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Tương tác người dùng</w:t>
          </w:r>
          <w:r w:rsidR="002E1A86">
            <w:rPr>
              <w:color w:val="000000"/>
              <w:shd w:val="clear" w:color="auto" w:fill="FFFFFF"/>
            </w:rPr>
            <w:tab/>
            <w:t>5</w:t>
          </w:r>
        </w:p>
        <w:p w:rsidR="00B80607" w:rsidRDefault="00FE0D8D">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qsh70q">
            <w:r w:rsidR="002E1A86">
              <w:rPr>
                <w:rStyle w:val="IndexLink"/>
                <w:webHidden/>
                <w:color w:val="000000"/>
                <w:shd w:val="clear" w:color="auto" w:fill="FFFFFF"/>
              </w:rPr>
              <w:t>7.6.</w:t>
            </w:r>
          </w:hyperlink>
          <w:hyperlink w:anchor="_qsh70q">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Đặc tả giao diện API (interface)</w:t>
          </w:r>
          <w:r w:rsidR="002E1A86">
            <w:rPr>
              <w:color w:val="000000"/>
              <w:shd w:val="clear" w:color="auto" w:fill="FFFFFF"/>
            </w:rPr>
            <w:tab/>
            <w:t>5</w:t>
          </w:r>
        </w:p>
        <w:p w:rsidR="00B80607" w:rsidRDefault="00FE0D8D">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3as4poj">
            <w:r w:rsidR="002E1A86">
              <w:rPr>
                <w:rStyle w:val="IndexLink"/>
                <w:webHidden/>
                <w:color w:val="000000"/>
                <w:shd w:val="clear" w:color="auto" w:fill="FFFFFF"/>
              </w:rPr>
              <w:t>7.7.</w:t>
            </w:r>
          </w:hyperlink>
          <w:hyperlink w:anchor="_3as4poj">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Bảo mật</w:t>
          </w:r>
          <w:r w:rsidR="002E1A86">
            <w:rPr>
              <w:color w:val="000000"/>
              <w:shd w:val="clear" w:color="auto" w:fill="FFFFFF"/>
            </w:rPr>
            <w:tab/>
            <w:t>5</w:t>
          </w:r>
        </w:p>
        <w:p w:rsidR="00B80607" w:rsidRDefault="00FE0D8D">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1pxezwc">
            <w:r w:rsidR="002E1A86">
              <w:rPr>
                <w:rStyle w:val="IndexLink"/>
                <w:webHidden/>
                <w:color w:val="000000"/>
                <w:shd w:val="clear" w:color="auto" w:fill="FFFFFF"/>
              </w:rPr>
              <w:t>7.8.</w:t>
            </w:r>
          </w:hyperlink>
          <w:hyperlink w:anchor="_1pxezwc">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Sao lưu phục hồi</w:t>
          </w:r>
          <w:r w:rsidR="002E1A86">
            <w:rPr>
              <w:color w:val="000000"/>
              <w:shd w:val="clear" w:color="auto" w:fill="FFFFFF"/>
            </w:rPr>
            <w:tab/>
            <w:t>5</w:t>
          </w:r>
        </w:p>
        <w:p w:rsidR="00B80607" w:rsidRDefault="00FE0D8D">
          <w:pPr>
            <w:keepNext/>
            <w:tabs>
              <w:tab w:val="left" w:pos="1540"/>
              <w:tab w:val="right" w:pos="8827"/>
            </w:tabs>
            <w:spacing w:after="0"/>
            <w:ind w:left="1540" w:hanging="550"/>
            <w:rPr>
              <w:rFonts w:ascii="Calibri" w:eastAsia="Calibri" w:hAnsi="Calibri" w:cs="Calibri"/>
              <w:color w:val="000000"/>
              <w:sz w:val="22"/>
              <w:szCs w:val="22"/>
              <w:shd w:val="clear" w:color="auto" w:fill="FFFFFF"/>
            </w:rPr>
          </w:pPr>
          <w:hyperlink w:anchor="_49x2ik5">
            <w:r w:rsidR="002E1A86">
              <w:rPr>
                <w:rStyle w:val="IndexLink"/>
                <w:webHidden/>
                <w:color w:val="000000"/>
                <w:shd w:val="clear" w:color="auto" w:fill="FFFFFF"/>
              </w:rPr>
              <w:t>7.9.</w:t>
            </w:r>
          </w:hyperlink>
          <w:hyperlink w:anchor="_49x2ik5">
            <w:r w:rsidR="002E1A86">
              <w:rPr>
                <w:rStyle w:val="IndexLink"/>
                <w:rFonts w:ascii="Calibri" w:eastAsia="Calibri" w:hAnsi="Calibri" w:cs="Calibri"/>
                <w:webHidden/>
                <w:color w:val="000000"/>
                <w:sz w:val="22"/>
                <w:szCs w:val="22"/>
                <w:shd w:val="clear" w:color="auto" w:fill="FFFFFF"/>
              </w:rPr>
              <w:tab/>
            </w:r>
          </w:hyperlink>
          <w:r w:rsidR="002E1A86">
            <w:rPr>
              <w:color w:val="000000"/>
              <w:shd w:val="clear" w:color="auto" w:fill="FFFFFF"/>
            </w:rPr>
            <w:t>Chuyển đổi dữ liệu</w:t>
          </w:r>
          <w:r w:rsidR="002E1A86">
            <w:rPr>
              <w:color w:val="000000"/>
              <w:shd w:val="clear" w:color="auto" w:fill="FFFFFF"/>
            </w:rPr>
            <w:tab/>
            <w:t>5</w:t>
          </w:r>
        </w:p>
        <w:p w:rsidR="00B80607" w:rsidRDefault="00FE0D8D">
          <w:pPr>
            <w:keepNext/>
            <w:tabs>
              <w:tab w:val="left" w:pos="432"/>
              <w:tab w:val="right" w:pos="8827"/>
            </w:tabs>
            <w:spacing w:before="120"/>
          </w:pPr>
          <w:hyperlink w:anchor="_2p2csry">
            <w:r w:rsidR="002E1A86">
              <w:rPr>
                <w:rStyle w:val="IndexLink"/>
                <w:b/>
                <w:smallCaps/>
                <w:webHidden/>
                <w:color w:val="000000"/>
                <w:shd w:val="clear" w:color="auto" w:fill="FFFFFF"/>
              </w:rPr>
              <w:t>8.</w:t>
            </w:r>
          </w:hyperlink>
          <w:hyperlink w:anchor="_2p2csry">
            <w:r w:rsidR="002E1A86">
              <w:rPr>
                <w:rStyle w:val="IndexLink"/>
                <w:rFonts w:ascii="Calibri" w:eastAsia="Calibri" w:hAnsi="Calibri" w:cs="Calibri"/>
                <w:webHidden/>
                <w:color w:val="000000"/>
                <w:sz w:val="22"/>
                <w:szCs w:val="22"/>
                <w:shd w:val="clear" w:color="auto" w:fill="FFFFFF"/>
              </w:rPr>
              <w:tab/>
            </w:r>
          </w:hyperlink>
          <w:r w:rsidR="002E1A86">
            <w:rPr>
              <w:b/>
              <w:smallCaps/>
              <w:color w:val="000000"/>
              <w:shd w:val="clear" w:color="auto" w:fill="FFFFFF"/>
            </w:rPr>
            <w:t>Danh mục tài liệu liên quan</w:t>
          </w:r>
          <w:r w:rsidR="002E1A86">
            <w:rPr>
              <w:b/>
              <w:smallCaps/>
              <w:color w:val="000000"/>
              <w:shd w:val="clear" w:color="auto" w:fill="FFFFFF"/>
            </w:rPr>
            <w:tab/>
            <w:t>5</w:t>
          </w:r>
          <w:r w:rsidR="002E1A86">
            <w:fldChar w:fldCharType="end"/>
          </w:r>
        </w:p>
      </w:sdtContent>
    </w:sdt>
    <w:p w:rsidR="00B80607" w:rsidRDefault="002E1A86">
      <w:pPr>
        <w:keepNext/>
        <w:tabs>
          <w:tab w:val="left" w:pos="1872"/>
          <w:tab w:val="right" w:pos="8827"/>
        </w:tabs>
        <w:spacing w:after="0"/>
        <w:ind w:left="994" w:hanging="994"/>
        <w:rPr>
          <w:color w:val="000000"/>
          <w:highlight w:val="white"/>
        </w:rPr>
      </w:pPr>
      <w:r>
        <w:rPr>
          <w:color w:val="000000"/>
          <w:shd w:val="clear" w:color="auto" w:fill="FFFFFF"/>
        </w:rPr>
        <w:t xml:space="preserve"> </w:t>
      </w:r>
      <w:r>
        <w:br w:type="page"/>
      </w:r>
    </w:p>
    <w:p w:rsidR="00B80607" w:rsidRDefault="002E1A86">
      <w:pPr>
        <w:keepNext/>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highlight w:val="white"/>
        </w:rPr>
      </w:pPr>
      <w:r>
        <w:rPr>
          <w:rFonts w:ascii="Verdana" w:eastAsia="Verdana" w:hAnsi="Verdana" w:cs="Verdana"/>
          <w:b/>
          <w:smallCaps/>
          <w:color w:val="951B13"/>
          <w:sz w:val="24"/>
          <w:szCs w:val="24"/>
          <w:shd w:val="clear" w:color="auto" w:fill="FFFFFF"/>
        </w:rPr>
        <w:lastRenderedPageBreak/>
        <w:t>Phiên bản tài liệu</w:t>
      </w:r>
    </w:p>
    <w:tbl>
      <w:tblPr>
        <w:tblW w:w="87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A0" w:firstRow="1" w:lastRow="0" w:firstColumn="1" w:lastColumn="0" w:noHBand="0" w:noVBand="0"/>
      </w:tblPr>
      <w:tblGrid>
        <w:gridCol w:w="1494"/>
        <w:gridCol w:w="3095"/>
        <w:gridCol w:w="1148"/>
        <w:gridCol w:w="1552"/>
        <w:gridCol w:w="1441"/>
      </w:tblGrid>
      <w:tr w:rsidR="00B80607">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Ngày lập</w:t>
            </w:r>
          </w:p>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Mô tả thay đổi</w:t>
            </w:r>
          </w:p>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Phiên bản</w:t>
            </w:r>
          </w:p>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Người lập</w:t>
            </w:r>
          </w:p>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Người duyệt</w:t>
            </w:r>
          </w:p>
        </w:tc>
      </w:tr>
      <w:tr w:rsidR="00B80607">
        <w:trPr>
          <w:trHeight w:val="48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12/03/2019</w:t>
            </w:r>
          </w:p>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Thêm mục giới thiệu dự án</w:t>
            </w:r>
          </w:p>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0.1</w:t>
            </w:r>
          </w:p>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2E1A86">
            <w:r>
              <w:t>Nguyễn Đào Anh Khoa</w:t>
            </w:r>
          </w:p>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rPr>
          <w:trHeight w:val="540"/>
        </w:trPr>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r w:rsidR="00B80607">
        <w:tc>
          <w:tcPr>
            <w:tcW w:w="1494"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3095"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148"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552"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c>
          <w:tcPr>
            <w:tcW w:w="1441" w:type="dxa"/>
            <w:tcBorders>
              <w:top w:val="single" w:sz="4" w:space="0" w:color="999999"/>
              <w:left w:val="single" w:sz="4" w:space="0" w:color="999999"/>
              <w:bottom w:val="single" w:sz="4" w:space="0" w:color="999999"/>
              <w:right w:val="single" w:sz="4" w:space="0" w:color="999999"/>
            </w:tcBorders>
            <w:shd w:val="clear" w:color="auto" w:fill="auto"/>
            <w:tcMar>
              <w:left w:w="108" w:type="dxa"/>
            </w:tcMar>
          </w:tcPr>
          <w:p w:rsidR="00B80607" w:rsidRDefault="00B80607"/>
        </w:tc>
      </w:tr>
    </w:tbl>
    <w:p w:rsidR="00B80607" w:rsidRDefault="00B80607">
      <w:pPr>
        <w:keepNext/>
        <w:tabs>
          <w:tab w:val="left" w:pos="1872"/>
          <w:tab w:val="right" w:pos="8827"/>
        </w:tabs>
        <w:spacing w:after="0"/>
        <w:ind w:left="994" w:hanging="994"/>
        <w:rPr>
          <w:color w:val="000000"/>
          <w:shd w:val="clear" w:color="auto" w:fill="FFFFFF"/>
        </w:rPr>
      </w:pPr>
    </w:p>
    <w:p w:rsidR="00B80607" w:rsidRDefault="002E1A86">
      <w:pPr>
        <w:pStyle w:val="Heading1"/>
        <w:numPr>
          <w:ilvl w:val="0"/>
          <w:numId w:val="2"/>
        </w:numPr>
      </w:pPr>
      <w:bookmarkStart w:id="0" w:name="_gjdgxs"/>
      <w:bookmarkEnd w:id="0"/>
      <w:r>
        <w:t>Giới thiệu dự án</w:t>
      </w:r>
    </w:p>
    <w:p w:rsidR="00B80607" w:rsidRDefault="002E1A86">
      <w:r>
        <w:t xml:space="preserve">Robot dò đường: </w:t>
      </w:r>
    </w:p>
    <w:p w:rsidR="00B80607" w:rsidRDefault="002E1A86">
      <w:pPr>
        <w:numPr>
          <w:ilvl w:val="0"/>
          <w:numId w:val="3"/>
        </w:numPr>
        <w:spacing w:after="0"/>
      </w:pPr>
      <w:r>
        <w:t xml:space="preserve">Sử dụng cảm biến siêu âm để đo khoảng cách. </w:t>
      </w:r>
    </w:p>
    <w:p w:rsidR="00B80607" w:rsidRDefault="002E1A86">
      <w:pPr>
        <w:numPr>
          <w:ilvl w:val="0"/>
          <w:numId w:val="3"/>
        </w:numPr>
        <w:spacing w:after="0"/>
      </w:pPr>
      <w:r>
        <w:t>Giữ khoảng cách tới vật thể trước đó để không thay đổi.</w:t>
      </w:r>
    </w:p>
    <w:p w:rsidR="00B80607" w:rsidRDefault="002E1A86">
      <w:pPr>
        <w:numPr>
          <w:ilvl w:val="0"/>
          <w:numId w:val="3"/>
        </w:numPr>
      </w:pPr>
      <w:r>
        <w:t>Nếu mất khoảng cách tới vật thể trước, tự động quay tròn 1 góc +-10°, +-20° để làm radar, bắt lại vật thể trước đó</w:t>
      </w:r>
    </w:p>
    <w:p w:rsidR="00B80607" w:rsidRDefault="002E1A86">
      <w:pPr>
        <w:pStyle w:val="Heading1"/>
        <w:numPr>
          <w:ilvl w:val="0"/>
          <w:numId w:val="2"/>
        </w:numPr>
      </w:pPr>
      <w:bookmarkStart w:id="1" w:name="_30j0zll"/>
      <w:bookmarkEnd w:id="1"/>
      <w:r>
        <w:t>Các nhân sự tham gia dự án</w:t>
      </w:r>
    </w:p>
    <w:p w:rsidR="00B80607" w:rsidRDefault="002E1A86">
      <w:pPr>
        <w:pStyle w:val="Heading2"/>
        <w:numPr>
          <w:ilvl w:val="1"/>
          <w:numId w:val="2"/>
        </w:numPr>
      </w:pPr>
      <w:bookmarkStart w:id="2" w:name="_1fob9te"/>
      <w:bookmarkEnd w:id="2"/>
      <w:r>
        <w:t>Thông tin liên hệ phía khách hàng</w:t>
      </w:r>
    </w:p>
    <w:p w:rsidR="00B80607" w:rsidRDefault="002E1A86">
      <w:r>
        <w:t>Ông Nguyễn Đức Tiến: Giảng viên môn quản trị dự án hệ nhúng Đại học Bách khoa Hà Nội</w:t>
      </w:r>
    </w:p>
    <w:p w:rsidR="00B80607" w:rsidRDefault="002E1A86">
      <w:pPr>
        <w:pStyle w:val="Heading2"/>
        <w:numPr>
          <w:ilvl w:val="1"/>
          <w:numId w:val="2"/>
        </w:numPr>
      </w:pPr>
      <w:bookmarkStart w:id="3" w:name="_3znysh7"/>
      <w:bookmarkEnd w:id="3"/>
      <w:r>
        <w:t>Thông tin liên hệ phía công ty</w:t>
      </w:r>
    </w:p>
    <w:p w:rsidR="00B80607" w:rsidRDefault="002E1A86">
      <w:r>
        <w:t>CTO: Trần Sơn Tùng</w:t>
      </w:r>
    </w:p>
    <w:p w:rsidR="00B80607" w:rsidRDefault="002E1A86">
      <w:r>
        <w:t>CEO: Phan Nguyễn Quỳnh Trang</w:t>
      </w:r>
    </w:p>
    <w:p w:rsidR="00B80607" w:rsidRDefault="002E1A86">
      <w:pPr>
        <w:pStyle w:val="Heading2"/>
        <w:numPr>
          <w:ilvl w:val="1"/>
          <w:numId w:val="2"/>
        </w:numPr>
      </w:pPr>
      <w:bookmarkStart w:id="4" w:name="_2et92p0"/>
      <w:bookmarkEnd w:id="4"/>
      <w:r>
        <w:t>Phân chia vai trò của thành viên dự án và khách hàng</w:t>
      </w:r>
    </w:p>
    <w:p w:rsidR="00B80607" w:rsidRDefault="002E1A86">
      <w:pPr>
        <w:numPr>
          <w:ilvl w:val="0"/>
          <w:numId w:val="4"/>
        </w:numPr>
        <w:rPr>
          <w:b/>
        </w:rPr>
      </w:pPr>
      <w:bookmarkStart w:id="5" w:name="_tyjcwt"/>
      <w:bookmarkEnd w:id="5"/>
      <w:r>
        <w:rPr>
          <w:b/>
        </w:rPr>
        <w:t>Thành viên dự án</w:t>
      </w:r>
    </w:p>
    <w:p w:rsidR="00B80607" w:rsidRDefault="002E1A86">
      <w:bookmarkStart w:id="6" w:name="_63j4j0hdib74"/>
      <w:bookmarkEnd w:id="6"/>
      <w:r>
        <w:tab/>
        <w:t>- Quản trị dự án: Phan Nguyễn Quỳnh Trang</w:t>
      </w:r>
    </w:p>
    <w:p w:rsidR="00B80607" w:rsidRDefault="002E1A86">
      <w:bookmarkStart w:id="7" w:name="_m9bdvc1efevn"/>
      <w:bookmarkEnd w:id="7"/>
      <w:r>
        <w:tab/>
        <w:t>- Lập trình viên: Trần Sơn Tùng</w:t>
      </w:r>
    </w:p>
    <w:p w:rsidR="00B80607" w:rsidRDefault="002E1A86">
      <w:bookmarkStart w:id="8" w:name="_s69zfkn7xfrf"/>
      <w:bookmarkEnd w:id="8"/>
      <w:r>
        <w:tab/>
        <w:t>- Thư ký: Nguyễn Đào Anh Khoa</w:t>
      </w:r>
    </w:p>
    <w:p w:rsidR="00B80607" w:rsidRDefault="002E1A86">
      <w:bookmarkStart w:id="9" w:name="_o0vyvag0b2vr"/>
      <w:bookmarkEnd w:id="9"/>
      <w:r>
        <w:tab/>
        <w:t>- Tester: Nguyễn Hoàng Hà</w:t>
      </w:r>
    </w:p>
    <w:p w:rsidR="00B80607" w:rsidRDefault="00B80607">
      <w:bookmarkStart w:id="10" w:name="_txo2glb2ujru"/>
      <w:bookmarkEnd w:id="10"/>
    </w:p>
    <w:p w:rsidR="00B80607" w:rsidRDefault="002E1A86">
      <w:pPr>
        <w:numPr>
          <w:ilvl w:val="0"/>
          <w:numId w:val="4"/>
        </w:numPr>
        <w:rPr>
          <w:b/>
        </w:rPr>
      </w:pPr>
      <w:bookmarkStart w:id="11" w:name="_zcopbx8oqrws"/>
      <w:bookmarkEnd w:id="11"/>
      <w:r>
        <w:rPr>
          <w:b/>
        </w:rPr>
        <w:t>Thành viên phía khách hàng</w:t>
      </w:r>
    </w:p>
    <w:p w:rsidR="00B80607" w:rsidRDefault="002E1A86">
      <w:bookmarkStart w:id="12" w:name="_fxmwkrkuty5z"/>
      <w:bookmarkEnd w:id="12"/>
      <w:r>
        <w:tab/>
        <w:t>- Project owner: Ông Nguyễn Đức Tiến</w:t>
      </w:r>
    </w:p>
    <w:p w:rsidR="00B80607" w:rsidRDefault="00B80607"/>
    <w:p w:rsidR="00B80607" w:rsidRDefault="00B80607"/>
    <w:p w:rsidR="00B80607" w:rsidRDefault="00B80607"/>
    <w:p w:rsidR="00B80607" w:rsidRDefault="002E1A86">
      <w:pPr>
        <w:pStyle w:val="Heading1"/>
        <w:numPr>
          <w:ilvl w:val="0"/>
          <w:numId w:val="2"/>
        </w:numPr>
      </w:pPr>
      <w:bookmarkStart w:id="13" w:name="_3dy6vkm"/>
      <w:bookmarkEnd w:id="13"/>
      <w:r>
        <w:t>Khảo sát dự án</w:t>
      </w:r>
    </w:p>
    <w:p w:rsidR="00B80607" w:rsidRDefault="002E1A86">
      <w:pPr>
        <w:pStyle w:val="Heading2"/>
        <w:numPr>
          <w:ilvl w:val="1"/>
          <w:numId w:val="2"/>
        </w:numPr>
      </w:pPr>
      <w:bookmarkStart w:id="14" w:name="_1t3h5sf"/>
      <w:bookmarkEnd w:id="14"/>
      <w:r>
        <w:t>Yêu cầu khách hàng</w:t>
      </w:r>
    </w:p>
    <w:p w:rsidR="00B80607" w:rsidRDefault="002E1A86">
      <w:pPr>
        <w:ind w:left="576"/>
      </w:pPr>
      <w:r>
        <w:t>Nhà hàng muốn sử dụng robot để thay thế cho bồi bàn trong tương lai. Thời điểm hiện tại sẽ sử dụng robot theo sau bồi bàn, hỗ trợ mang đồ ăn ra cho khách hàng. Yêu cầu cụ thể bao gồm:</w:t>
      </w:r>
    </w:p>
    <w:p w:rsidR="00B80607" w:rsidRDefault="002E1A86">
      <w:pPr>
        <w:numPr>
          <w:ilvl w:val="0"/>
          <w:numId w:val="5"/>
        </w:numPr>
      </w:pPr>
      <w:r>
        <w:t>Robot theo sau người phục vụ nhà hàng ở một cự ly nhất định. Mỗi robot chỉ đi theo 1 người.</w:t>
      </w:r>
    </w:p>
    <w:p w:rsidR="00B80607" w:rsidRDefault="002E1A86">
      <w:pPr>
        <w:numPr>
          <w:ilvl w:val="0"/>
          <w:numId w:val="5"/>
        </w:numPr>
      </w:pPr>
      <w:r>
        <w:t>Ở 1 thời điểm nhất định, robot chỉ phải xác định một mục tiêu duy nhất (do các bồi bàn đã được huấn luyện để không có sự xung đột khi di chuyển)</w:t>
      </w:r>
    </w:p>
    <w:p w:rsidR="00B80607" w:rsidRDefault="00B80607"/>
    <w:p w:rsidR="00B80607" w:rsidRDefault="002E1A86">
      <w:pPr>
        <w:pStyle w:val="Heading2"/>
        <w:numPr>
          <w:ilvl w:val="1"/>
          <w:numId w:val="2"/>
        </w:numPr>
      </w:pPr>
      <w:bookmarkStart w:id="15" w:name="_4d34og8"/>
      <w:bookmarkEnd w:id="15"/>
      <w:r>
        <w:t>Mô hình hoạt động hiện thời – nghiệp vụ</w:t>
      </w:r>
    </w:p>
    <w:p w:rsidR="00B80607" w:rsidRDefault="002E1A86">
      <w:pPr>
        <w:ind w:left="576"/>
      </w:pPr>
      <w:r>
        <w:t>Hiện thời khi món ăn khách hàng đặt đã làm xong, bồi bàn sẽ được đầu bếp gọi vào để lấy đồ mang ra cho khách. Bồi bàn cần phải xác định vị trí khách hàng và mang đồ ăn ra.</w:t>
      </w:r>
    </w:p>
    <w:p w:rsidR="00B80607" w:rsidRDefault="002E1A86">
      <w:pPr>
        <w:pStyle w:val="Heading2"/>
        <w:numPr>
          <w:ilvl w:val="1"/>
          <w:numId w:val="2"/>
        </w:numPr>
      </w:pPr>
      <w:bookmarkStart w:id="16" w:name="_2s8eyo1"/>
      <w:bookmarkEnd w:id="16"/>
      <w:r>
        <w:t>Mô hình hoạt động dự kiến sau khi áp dụng sản phẩm mới</w:t>
      </w:r>
    </w:p>
    <w:p w:rsidR="00B80607" w:rsidRDefault="002E1A86">
      <w:pPr>
        <w:ind w:left="576"/>
      </w:pPr>
      <w:r>
        <w:t>Đầu bếp sau khi làm món ăn xong có thể ra lệnh trực tiếp cho robot mang đồ ăn ra cho khách.</w:t>
      </w:r>
    </w:p>
    <w:p w:rsidR="00B80607" w:rsidRDefault="002E1A86">
      <w:pPr>
        <w:pStyle w:val="Heading2"/>
        <w:numPr>
          <w:ilvl w:val="1"/>
          <w:numId w:val="2"/>
        </w:numPr>
      </w:pPr>
      <w:bookmarkStart w:id="17" w:name="_17dp8vu"/>
      <w:bookmarkEnd w:id="17"/>
      <w:r>
        <w:t>Phân tích ưu điểm/nhược điểm/lợi ích khách hàng</w:t>
      </w:r>
    </w:p>
    <w:p w:rsidR="0019454A" w:rsidRDefault="002E1A86">
      <w:pPr>
        <w:ind w:left="576"/>
      </w:pPr>
      <w:r>
        <w:t xml:space="preserve">Ưu điểm: </w:t>
      </w:r>
    </w:p>
    <w:p w:rsidR="00B80607" w:rsidRDefault="002C6FEA" w:rsidP="0019454A">
      <w:pPr>
        <w:pStyle w:val="ListParagraph"/>
        <w:numPr>
          <w:ilvl w:val="0"/>
          <w:numId w:val="7"/>
        </w:numPr>
      </w:pPr>
      <w:r>
        <w:t>T</w:t>
      </w:r>
      <w:r w:rsidR="002E1A86">
        <w:t>iện lợi, nhanh chóng</w:t>
      </w:r>
    </w:p>
    <w:p w:rsidR="0019454A" w:rsidRDefault="002C6FEA" w:rsidP="0019454A">
      <w:pPr>
        <w:pStyle w:val="ListParagraph"/>
        <w:numPr>
          <w:ilvl w:val="0"/>
          <w:numId w:val="7"/>
        </w:numPr>
      </w:pPr>
      <w:r>
        <w:t>G</w:t>
      </w:r>
      <w:r w:rsidR="0019454A">
        <w:t>iảm nhân công con người và sai sót con người trong quá trình làm việc</w:t>
      </w:r>
    </w:p>
    <w:p w:rsidR="00B80607" w:rsidRDefault="002E1A86" w:rsidP="0019454A">
      <w:pPr>
        <w:ind w:firstLine="576"/>
      </w:pPr>
      <w:r>
        <w:t>Nhược điểm:</w:t>
      </w:r>
      <w:r w:rsidR="0019454A">
        <w:t xml:space="preserve"> </w:t>
      </w:r>
    </w:p>
    <w:p w:rsidR="0019454A" w:rsidRDefault="0019454A" w:rsidP="0019454A">
      <w:pPr>
        <w:pStyle w:val="ListParagraph"/>
        <w:numPr>
          <w:ilvl w:val="0"/>
          <w:numId w:val="8"/>
        </w:numPr>
      </w:pPr>
      <w:r>
        <w:t>Máy móc có thể bị hỏng khi tiếp xúc với nước. dầu mỡ trong đồ ăn</w:t>
      </w:r>
    </w:p>
    <w:p w:rsidR="002C6FEA" w:rsidRDefault="002C6FEA" w:rsidP="0019454A">
      <w:pPr>
        <w:pStyle w:val="ListParagraph"/>
        <w:numPr>
          <w:ilvl w:val="0"/>
          <w:numId w:val="8"/>
        </w:numPr>
      </w:pPr>
      <w:r>
        <w:t>Quá trình bảo trì và sửa chữa máy cần chuyên viên hoặc đào tạo chuyên môn</w:t>
      </w:r>
    </w:p>
    <w:p w:rsidR="00B80607" w:rsidRDefault="002E1A86">
      <w:pPr>
        <w:pStyle w:val="Heading1"/>
        <w:numPr>
          <w:ilvl w:val="0"/>
          <w:numId w:val="2"/>
        </w:numPr>
      </w:pPr>
      <w:bookmarkStart w:id="18" w:name="_3rdcrjn"/>
      <w:bookmarkEnd w:id="18"/>
      <w:r>
        <w:t>Ước lượng</w:t>
      </w:r>
    </w:p>
    <w:p w:rsidR="00B80607" w:rsidRDefault="002E1A86">
      <w:pPr>
        <w:pStyle w:val="Heading2"/>
        <w:numPr>
          <w:ilvl w:val="1"/>
          <w:numId w:val="2"/>
        </w:numPr>
      </w:pPr>
      <w:bookmarkStart w:id="19" w:name="_26in1rg"/>
      <w:bookmarkEnd w:id="19"/>
      <w:r>
        <w:t>Ước lượng tính năng</w:t>
      </w:r>
    </w:p>
    <w:p w:rsidR="002C6FEA" w:rsidRDefault="002C6FEA" w:rsidP="002C6FEA">
      <w:pPr>
        <w:ind w:left="576"/>
      </w:pPr>
      <w:r>
        <w:t>Tính năng khách hàng yêu cầu</w:t>
      </w:r>
    </w:p>
    <w:p w:rsidR="002C6FEA" w:rsidRDefault="002C6FEA" w:rsidP="002C6FEA">
      <w:pPr>
        <w:pStyle w:val="ListParagraph"/>
        <w:numPr>
          <w:ilvl w:val="0"/>
          <w:numId w:val="14"/>
        </w:numPr>
      </w:pPr>
      <w:r>
        <w:t>Chức năng bám đuôi: Giữ 1 khoảng cách cố định với vật thể phía trước</w:t>
      </w:r>
    </w:p>
    <w:p w:rsidR="009E5FD8" w:rsidRDefault="009E5FD8" w:rsidP="009E5FD8">
      <w:pPr>
        <w:ind w:left="576" w:firstLine="720"/>
      </w:pPr>
      <w:r>
        <w:t xml:space="preserve">Trong đó: - Vật thể phía trước phải nằm trong khoảng </w:t>
      </w:r>
      <w:r w:rsidR="00F446D6">
        <w:t>10</w:t>
      </w:r>
      <w:r>
        <w:t xml:space="preserve"> cm đến </w:t>
      </w:r>
      <w:r w:rsidR="00F446D6">
        <w:t>100</w:t>
      </w:r>
      <w:r>
        <w:t xml:space="preserve"> cm</w:t>
      </w:r>
    </w:p>
    <w:p w:rsidR="009E5FD8" w:rsidRDefault="009E5FD8" w:rsidP="009E5FD8">
      <w:r>
        <w:tab/>
      </w:r>
      <w:r>
        <w:tab/>
      </w:r>
      <w:r>
        <w:tab/>
        <w:t xml:space="preserve"> - Khoảng cách cố định là </w:t>
      </w:r>
      <w:r w:rsidR="00F446D6">
        <w:t>50</w:t>
      </w:r>
      <w:r>
        <w:t xml:space="preserve"> cm</w:t>
      </w:r>
    </w:p>
    <w:p w:rsidR="00495EE6" w:rsidRDefault="00495EE6" w:rsidP="009E5FD8">
      <w:r>
        <w:tab/>
      </w:r>
      <w:r>
        <w:tab/>
      </w:r>
      <w:r>
        <w:tab/>
        <w:t xml:space="preserve"> - Bao gồm chức năng xác định khoảng cách bằng sóng siêu âm</w:t>
      </w:r>
    </w:p>
    <w:p w:rsidR="002C6FEA" w:rsidRDefault="002C6FEA" w:rsidP="002C6FEA">
      <w:pPr>
        <w:ind w:left="576"/>
      </w:pPr>
      <w:r>
        <w:t xml:space="preserve">Tính năng buộc phải có </w:t>
      </w:r>
      <w:r w:rsidR="00880E01">
        <w:t>kèm theo yêu cầu của khách hàng</w:t>
      </w:r>
    </w:p>
    <w:p w:rsidR="009E5FD8" w:rsidRDefault="009E5FD8" w:rsidP="009E5FD8">
      <w:pPr>
        <w:pStyle w:val="ListParagraph"/>
        <w:numPr>
          <w:ilvl w:val="0"/>
          <w:numId w:val="14"/>
        </w:numPr>
      </w:pPr>
      <w:r>
        <w:lastRenderedPageBreak/>
        <w:t>Báo sắp hết năng lượng</w:t>
      </w:r>
    </w:p>
    <w:p w:rsidR="009E5FD8" w:rsidRDefault="009E5FD8" w:rsidP="00495EE6">
      <w:pPr>
        <w:pStyle w:val="ListParagraph"/>
        <w:numPr>
          <w:ilvl w:val="0"/>
          <w:numId w:val="14"/>
        </w:numPr>
      </w:pPr>
      <w:r>
        <w:t>Chức năng Tìm: Nếu mất khoảng cách tới vật thể trước, tự động quay tròn 1 góc +-10°, +-20° để làm radar, bắt lại vật thể trước đó hoặc bắt vật thể mới.</w:t>
      </w:r>
    </w:p>
    <w:p w:rsidR="00495EE6" w:rsidRDefault="00495EE6" w:rsidP="00495EE6">
      <w:pPr>
        <w:pStyle w:val="ListParagraph"/>
        <w:numPr>
          <w:ilvl w:val="0"/>
          <w:numId w:val="14"/>
        </w:numPr>
      </w:pPr>
      <w:r>
        <w:t xml:space="preserve">Chức năng Nghỉ: sau khi không tìm thấy vật thể trước, bật đèn và beep N tiếng để thông báo cho </w:t>
      </w:r>
      <w:r w:rsidR="00F446D6">
        <w:t xml:space="preserve">người dùng </w:t>
      </w:r>
      <w:r>
        <w:t>biết và tắt hoặc đặt lại</w:t>
      </w:r>
    </w:p>
    <w:p w:rsidR="001B621D" w:rsidRDefault="001B621D" w:rsidP="00495EE6">
      <w:pPr>
        <w:pStyle w:val="ListParagraph"/>
        <w:numPr>
          <w:ilvl w:val="0"/>
          <w:numId w:val="14"/>
        </w:numPr>
      </w:pPr>
      <w:r>
        <w:t>Theo dõi thời gian</w:t>
      </w:r>
    </w:p>
    <w:p w:rsidR="001B621D" w:rsidRDefault="001B621D" w:rsidP="00495EE6">
      <w:pPr>
        <w:pStyle w:val="ListParagraph"/>
        <w:numPr>
          <w:ilvl w:val="0"/>
          <w:numId w:val="14"/>
        </w:numPr>
      </w:pPr>
      <w:r>
        <w:t>Log khi gặp chấn động hoặc 1 bộ phận bị hỏng</w:t>
      </w:r>
    </w:p>
    <w:p w:rsidR="001B621D" w:rsidRDefault="001B621D" w:rsidP="00495EE6">
      <w:pPr>
        <w:pStyle w:val="ListParagraph"/>
        <w:numPr>
          <w:ilvl w:val="0"/>
          <w:numId w:val="14"/>
        </w:numPr>
      </w:pPr>
      <w:r>
        <w:t>Hiển thị các bộ phận hoạt động đúng</w:t>
      </w:r>
    </w:p>
    <w:p w:rsidR="00B80607" w:rsidRDefault="002E1A86">
      <w:pPr>
        <w:pStyle w:val="Heading2"/>
        <w:numPr>
          <w:ilvl w:val="1"/>
          <w:numId w:val="2"/>
        </w:numPr>
      </w:pPr>
      <w:bookmarkStart w:id="20" w:name="_lnxbz9"/>
      <w:bookmarkEnd w:id="20"/>
      <w:r>
        <w:t>Ước lượng cách tích hợp hệ thống</w:t>
      </w:r>
    </w:p>
    <w:p w:rsidR="00B826B7" w:rsidRPr="00B826B7" w:rsidRDefault="00B826B7" w:rsidP="00B826B7">
      <w:pPr>
        <w:ind w:left="576"/>
      </w:pPr>
    </w:p>
    <w:p w:rsidR="00495EE6" w:rsidRPr="00495EE6" w:rsidRDefault="00495EE6" w:rsidP="00495EE6">
      <w:pPr>
        <w:ind w:left="576"/>
      </w:pPr>
    </w:p>
    <w:p w:rsidR="00B80607" w:rsidRDefault="002E1A86">
      <w:pPr>
        <w:pStyle w:val="Heading2"/>
        <w:numPr>
          <w:ilvl w:val="1"/>
          <w:numId w:val="2"/>
        </w:numPr>
      </w:pPr>
      <w:bookmarkStart w:id="21" w:name="_35nkun2"/>
      <w:bookmarkEnd w:id="21"/>
      <w:r>
        <w:t>Ước lượng thời gian</w:t>
      </w:r>
    </w:p>
    <w:p w:rsidR="00E75CB9" w:rsidRDefault="00E75CB9" w:rsidP="00495EE6">
      <w:pPr>
        <w:ind w:left="576"/>
      </w:pPr>
      <w:r>
        <w:t>Bàn giao ngày 1/6, tổng thời gian: 15 tuần</w:t>
      </w:r>
    </w:p>
    <w:p w:rsidR="00E75CB9" w:rsidRDefault="00E75CB9" w:rsidP="00E75CB9">
      <w:pPr>
        <w:ind w:left="576"/>
      </w:pPr>
      <w:r>
        <w:t>Trong đó:</w:t>
      </w:r>
    </w:p>
    <w:p w:rsidR="00E75CB9" w:rsidRDefault="00E75CB9" w:rsidP="00E75CB9">
      <w:pPr>
        <w:pStyle w:val="ListParagraph"/>
        <w:numPr>
          <w:ilvl w:val="0"/>
          <w:numId w:val="19"/>
        </w:numPr>
      </w:pPr>
      <w:r>
        <w:t>Tìm hiểu:</w:t>
      </w:r>
      <w:r w:rsidR="00B826B7">
        <w:t xml:space="preserve"> 2</w:t>
      </w:r>
      <w:r>
        <w:t xml:space="preserve"> tuần</w:t>
      </w:r>
    </w:p>
    <w:p w:rsidR="00E75CB9" w:rsidRDefault="00E75CB9" w:rsidP="00E75CB9">
      <w:pPr>
        <w:pStyle w:val="ListParagraph"/>
        <w:numPr>
          <w:ilvl w:val="0"/>
          <w:numId w:val="19"/>
        </w:numPr>
      </w:pPr>
      <w:r>
        <w:t>Thiết kế:</w:t>
      </w:r>
      <w:r w:rsidR="00B826B7">
        <w:t xml:space="preserve"> 2</w:t>
      </w:r>
      <w:r>
        <w:t xml:space="preserve"> tuần</w:t>
      </w:r>
    </w:p>
    <w:p w:rsidR="00E75CB9" w:rsidRDefault="00E75CB9" w:rsidP="00E75CB9">
      <w:pPr>
        <w:pStyle w:val="ListParagraph"/>
        <w:numPr>
          <w:ilvl w:val="0"/>
          <w:numId w:val="19"/>
        </w:numPr>
      </w:pPr>
      <w:r>
        <w:t>Phát triển:</w:t>
      </w:r>
      <w:r w:rsidR="00B826B7">
        <w:t xml:space="preserve"> 3</w:t>
      </w:r>
      <w:r>
        <w:t xml:space="preserve"> tuần</w:t>
      </w:r>
    </w:p>
    <w:p w:rsidR="00E75CB9" w:rsidRDefault="00E75CB9" w:rsidP="00E75CB9">
      <w:pPr>
        <w:pStyle w:val="ListParagraph"/>
        <w:numPr>
          <w:ilvl w:val="0"/>
          <w:numId w:val="19"/>
        </w:numPr>
      </w:pPr>
      <w:r>
        <w:t>Kiểm thử:</w:t>
      </w:r>
      <w:r w:rsidR="00B826B7">
        <w:t xml:space="preserve"> 2</w:t>
      </w:r>
      <w:r>
        <w:t xml:space="preserve"> tuần</w:t>
      </w:r>
    </w:p>
    <w:p w:rsidR="00B826B7" w:rsidRDefault="00E75CB9" w:rsidP="00E75CB9">
      <w:pPr>
        <w:pStyle w:val="ListParagraph"/>
        <w:numPr>
          <w:ilvl w:val="0"/>
          <w:numId w:val="19"/>
        </w:numPr>
      </w:pPr>
      <w:r>
        <w:t>Cài đặt, Triển khai, Đào tạo:</w:t>
      </w:r>
      <w:r w:rsidR="00B826B7">
        <w:t xml:space="preserve"> 3</w:t>
      </w:r>
      <w:r>
        <w:t xml:space="preserve"> tuần</w:t>
      </w:r>
    </w:p>
    <w:p w:rsidR="00E75CB9" w:rsidRDefault="00B826B7" w:rsidP="00E75CB9">
      <w:pPr>
        <w:pStyle w:val="ListParagraph"/>
        <w:numPr>
          <w:ilvl w:val="0"/>
          <w:numId w:val="19"/>
        </w:numPr>
      </w:pPr>
      <w:r>
        <w:t>Thử nghiệm, theo dõi: 3</w:t>
      </w:r>
      <w:r w:rsidR="00E75CB9">
        <w:t xml:space="preserve"> </w:t>
      </w:r>
    </w:p>
    <w:p w:rsidR="00495EE6" w:rsidRPr="00495EE6" w:rsidRDefault="00E75CB9" w:rsidP="00495EE6">
      <w:pPr>
        <w:ind w:left="576"/>
      </w:pPr>
      <w:r>
        <w:t>Để đảm bảo chất lượng sản phẩm đầu ra, thời gian không thể rút ngắn.</w:t>
      </w:r>
    </w:p>
    <w:p w:rsidR="00B80607" w:rsidRDefault="002E1A86">
      <w:pPr>
        <w:pStyle w:val="Heading2"/>
        <w:numPr>
          <w:ilvl w:val="1"/>
          <w:numId w:val="2"/>
        </w:numPr>
      </w:pPr>
      <w:bookmarkStart w:id="22" w:name="_1ksv4uv"/>
      <w:bookmarkEnd w:id="22"/>
      <w:r>
        <w:t>Ước lượng rủi ro</w:t>
      </w:r>
    </w:p>
    <w:p w:rsidR="00E75CB9" w:rsidRDefault="00880E01" w:rsidP="00E75CB9">
      <w:pPr>
        <w:ind w:left="576"/>
      </w:pPr>
      <w:r>
        <w:t>Thiết bị hỏng hóc trong quá trình sử dụng</w:t>
      </w:r>
    </w:p>
    <w:p w:rsidR="00880E01" w:rsidRDefault="008A61FA" w:rsidP="00880E01">
      <w:pPr>
        <w:pStyle w:val="ListParagraph"/>
        <w:numPr>
          <w:ilvl w:val="0"/>
          <w:numId w:val="21"/>
        </w:numPr>
      </w:pPr>
      <w:r>
        <w:t>Thiết bị bị tiếp xúc với chất lỏng</w:t>
      </w:r>
    </w:p>
    <w:p w:rsidR="008A61FA" w:rsidRDefault="008A61FA" w:rsidP="008A61FA">
      <w:pPr>
        <w:pStyle w:val="ListParagraph"/>
        <w:numPr>
          <w:ilvl w:val="1"/>
          <w:numId w:val="21"/>
        </w:numPr>
      </w:pPr>
      <w:r>
        <w:t>Mô tả: khi bưng bê đồ ăn có khả năng sẽ bị tiếp xúc với nước, dầu mỡ, hay do khách hàng đánh đổ vào.</w:t>
      </w:r>
    </w:p>
    <w:p w:rsidR="008A61FA" w:rsidRDefault="008A61FA" w:rsidP="008A61FA">
      <w:pPr>
        <w:pStyle w:val="ListParagraph"/>
        <w:numPr>
          <w:ilvl w:val="1"/>
          <w:numId w:val="21"/>
        </w:numPr>
      </w:pPr>
      <w:r>
        <w:t xml:space="preserve">Khả năng: Cao ~ </w:t>
      </w:r>
      <w:r w:rsidR="0070719F">
        <w:t>8</w:t>
      </w:r>
      <w:r>
        <w:t>0%/ngày</w:t>
      </w:r>
      <w:r w:rsidR="00C10E16">
        <w:t>, chi phí trung bình ~ 100k/bộ phận</w:t>
      </w:r>
    </w:p>
    <w:p w:rsidR="008A61FA" w:rsidRDefault="008A61FA" w:rsidP="008A61FA">
      <w:pPr>
        <w:pStyle w:val="ListParagraph"/>
        <w:numPr>
          <w:ilvl w:val="1"/>
          <w:numId w:val="21"/>
        </w:numPr>
      </w:pPr>
      <w:r>
        <w:t>Giải pháp</w:t>
      </w:r>
      <w:r w:rsidR="00B826B7">
        <w:t>:</w:t>
      </w:r>
      <w:r w:rsidR="0070719F">
        <w:t xml:space="preserve"> bảo vệ các mạch, đồng thời có lớp vỏ chống nước</w:t>
      </w:r>
    </w:p>
    <w:p w:rsidR="0070719F" w:rsidRDefault="0070719F" w:rsidP="008A61FA">
      <w:pPr>
        <w:pStyle w:val="ListParagraph"/>
        <w:numPr>
          <w:ilvl w:val="1"/>
          <w:numId w:val="21"/>
        </w:numPr>
      </w:pPr>
      <w:r>
        <w:t>Dự tính: thêm chi phí thiết kế, sản xuất lắp đặt cho vỏ chống nước</w:t>
      </w:r>
    </w:p>
    <w:p w:rsidR="0070719F" w:rsidRDefault="0070719F" w:rsidP="0070719F">
      <w:pPr>
        <w:pStyle w:val="ListParagraph"/>
        <w:numPr>
          <w:ilvl w:val="0"/>
          <w:numId w:val="21"/>
        </w:numPr>
      </w:pPr>
      <w:r>
        <w:t>Thiết bị gặp va chạm mạnh</w:t>
      </w:r>
    </w:p>
    <w:p w:rsidR="0070719F" w:rsidRDefault="0070719F" w:rsidP="0070719F">
      <w:pPr>
        <w:pStyle w:val="ListParagraph"/>
        <w:numPr>
          <w:ilvl w:val="1"/>
          <w:numId w:val="21"/>
        </w:numPr>
      </w:pPr>
      <w:r>
        <w:t>Mô tả: Trong quá trình di chuyển các máy có thể bị khách hàng, người dùng va phải. Trong quá trình cất kho, di chuyển thiết bị, máy có thể bị đánh rơi</w:t>
      </w:r>
    </w:p>
    <w:p w:rsidR="0070719F" w:rsidRDefault="0070719F" w:rsidP="0070719F">
      <w:pPr>
        <w:pStyle w:val="ListParagraph"/>
        <w:numPr>
          <w:ilvl w:val="1"/>
          <w:numId w:val="21"/>
        </w:numPr>
      </w:pPr>
      <w:r>
        <w:t>Khả năng: trung bình, ~ 30%/ngày</w:t>
      </w:r>
      <w:r w:rsidR="00C10E16">
        <w:t>, chi phí trung bình ~ 100k/bộ phận</w:t>
      </w:r>
    </w:p>
    <w:p w:rsidR="0070719F" w:rsidRDefault="0070719F" w:rsidP="0070719F">
      <w:pPr>
        <w:pStyle w:val="ListParagraph"/>
        <w:numPr>
          <w:ilvl w:val="1"/>
          <w:numId w:val="21"/>
        </w:numPr>
      </w:pPr>
      <w:r>
        <w:t>Giải pháp: lớp vỏ ngoài chức năng chống nước còn giúp giảm sang chấn, các bộ phận cần được lắp ráp chắc chắn, kiểm tra bảo dưỡng thường xuyên đảm bảo khả năng chống chịu</w:t>
      </w:r>
    </w:p>
    <w:p w:rsidR="0070719F" w:rsidRDefault="0070719F" w:rsidP="0070719F">
      <w:pPr>
        <w:pStyle w:val="ListParagraph"/>
        <w:numPr>
          <w:ilvl w:val="1"/>
          <w:numId w:val="21"/>
        </w:numPr>
      </w:pPr>
      <w:r>
        <w:t>Dự tính: cần đưa vào đào tạo chuyên viên bảo trì máy ở bên phía người dùng, đồng thời 4 tháng kiểm tra bảo trì định kì 1 lần</w:t>
      </w:r>
    </w:p>
    <w:p w:rsidR="00E03D17" w:rsidRDefault="00E03D17" w:rsidP="00E03D17">
      <w:pPr>
        <w:pStyle w:val="ListParagraph"/>
        <w:numPr>
          <w:ilvl w:val="0"/>
          <w:numId w:val="21"/>
        </w:numPr>
      </w:pPr>
      <w:r>
        <w:t>Đảm bảo luôn sẵn sàng ít nhất 1 bộ phận thay thế với mỗi bộ phận</w:t>
      </w:r>
      <w:r w:rsidR="00582C3F">
        <w:t xml:space="preserve"> tại cửa hàng của người dùng và tại công ty</w:t>
      </w:r>
    </w:p>
    <w:p w:rsidR="00E03D17" w:rsidRDefault="00E03D17" w:rsidP="00E03D17">
      <w:pPr>
        <w:pStyle w:val="ListParagraph"/>
        <w:numPr>
          <w:ilvl w:val="0"/>
          <w:numId w:val="21"/>
        </w:numPr>
      </w:pPr>
      <w:r>
        <w:t>Thiết bị cần sẵn chương trình theo dõi thời gian và ghi lại lịch sử bật tắt, gặp chấn động, dính nước</w:t>
      </w:r>
      <w:r w:rsidR="00C10E16">
        <w:t>. Đối chiếu với camera ở cửa hàng để đảm bảo hỏng hóc do tai nạn chứ không phải cố tình.</w:t>
      </w:r>
    </w:p>
    <w:p w:rsidR="002A58C6" w:rsidRDefault="00880E01" w:rsidP="002A58C6">
      <w:pPr>
        <w:ind w:left="576"/>
      </w:pPr>
      <w:r>
        <w:t>Thiết bị chạy không đúng yêu cầu</w:t>
      </w:r>
    </w:p>
    <w:p w:rsidR="002A58C6" w:rsidRDefault="00C10E16" w:rsidP="002A58C6">
      <w:pPr>
        <w:pStyle w:val="ListParagraph"/>
        <w:numPr>
          <w:ilvl w:val="0"/>
          <w:numId w:val="23"/>
        </w:numPr>
      </w:pPr>
      <w:r>
        <w:t xml:space="preserve">Mô tả: </w:t>
      </w:r>
      <w:r w:rsidR="002A58C6">
        <w:t>bao gồm</w:t>
      </w:r>
    </w:p>
    <w:p w:rsidR="002A58C6" w:rsidRDefault="002A58C6" w:rsidP="002A58C6">
      <w:pPr>
        <w:pStyle w:val="ListParagraph"/>
        <w:numPr>
          <w:ilvl w:val="1"/>
          <w:numId w:val="23"/>
        </w:numPr>
      </w:pPr>
      <w:r>
        <w:t>Thiết bị không theo người dùng</w:t>
      </w:r>
    </w:p>
    <w:p w:rsidR="002A58C6" w:rsidRDefault="002A58C6" w:rsidP="002A58C6">
      <w:pPr>
        <w:pStyle w:val="ListParagraph"/>
        <w:numPr>
          <w:ilvl w:val="1"/>
          <w:numId w:val="23"/>
        </w:numPr>
      </w:pPr>
      <w:r>
        <w:lastRenderedPageBreak/>
        <w:t>Thiết bị không bật được</w:t>
      </w:r>
    </w:p>
    <w:p w:rsidR="002A58C6" w:rsidRDefault="002A58C6" w:rsidP="002A58C6">
      <w:pPr>
        <w:pStyle w:val="ListParagraph"/>
        <w:numPr>
          <w:ilvl w:val="1"/>
          <w:numId w:val="23"/>
        </w:numPr>
      </w:pPr>
      <w:r>
        <w:t>Thiết bị không thông báo khi mất focus</w:t>
      </w:r>
    </w:p>
    <w:p w:rsidR="002A58C6" w:rsidRDefault="002A58C6" w:rsidP="002A58C6">
      <w:pPr>
        <w:pStyle w:val="ListParagraph"/>
        <w:numPr>
          <w:ilvl w:val="1"/>
          <w:numId w:val="23"/>
        </w:numPr>
      </w:pPr>
      <w:r>
        <w:t>Thiết bị không thông báo khi sắp hết pin</w:t>
      </w:r>
    </w:p>
    <w:p w:rsidR="002A58C6" w:rsidRDefault="002A58C6" w:rsidP="002A58C6">
      <w:pPr>
        <w:pStyle w:val="ListParagraph"/>
        <w:numPr>
          <w:ilvl w:val="1"/>
          <w:numId w:val="23"/>
        </w:numPr>
      </w:pPr>
      <w:r>
        <w:t>Thiết bị không nghỉ</w:t>
      </w:r>
    </w:p>
    <w:p w:rsidR="002A58C6" w:rsidRDefault="00C10E16" w:rsidP="002A58C6">
      <w:pPr>
        <w:pStyle w:val="ListParagraph"/>
        <w:numPr>
          <w:ilvl w:val="0"/>
          <w:numId w:val="23"/>
        </w:numPr>
      </w:pPr>
      <w:r>
        <w:t>Khả năng: thấp ~ 10%, chi phí cao ~ mất uy tín, ảnh hưởng đến công việc của khách hàng, mất thời gian giải quyết, điều chuyên gia đến giải quyết</w:t>
      </w:r>
    </w:p>
    <w:p w:rsidR="002A58C6" w:rsidRDefault="00C10E16" w:rsidP="002A58C6">
      <w:pPr>
        <w:pStyle w:val="ListParagraph"/>
        <w:numPr>
          <w:ilvl w:val="0"/>
          <w:numId w:val="23"/>
        </w:numPr>
      </w:pPr>
      <w:r>
        <w:t xml:space="preserve">Giải pháp: </w:t>
      </w:r>
    </w:p>
    <w:p w:rsidR="002A58C6" w:rsidRDefault="00C10E16" w:rsidP="002A58C6">
      <w:pPr>
        <w:pStyle w:val="ListParagraph"/>
        <w:numPr>
          <w:ilvl w:val="1"/>
          <w:numId w:val="23"/>
        </w:numPr>
      </w:pPr>
      <w:r>
        <w:t>đảm bảo hoạt động trong quá trình phát triển, kiểm thử và Thử nghiệm</w:t>
      </w:r>
      <w:r w:rsidR="00582C3F">
        <w:t xml:space="preserve"> – </w:t>
      </w:r>
      <w:r>
        <w:t>theo dõi, để loại bỏ khả năng do phần mềm khi gặp lỗi, từ đó nhanh chóng giải quyết vấn đề hơn, giữ uy tín và flow hoạt động của khách hàng</w:t>
      </w:r>
    </w:p>
    <w:p w:rsidR="002A58C6" w:rsidRDefault="00582C3F" w:rsidP="002A58C6">
      <w:pPr>
        <w:pStyle w:val="ListParagraph"/>
        <w:numPr>
          <w:ilvl w:val="1"/>
          <w:numId w:val="23"/>
        </w:numPr>
      </w:pPr>
      <w:r>
        <w:t>Cần có thông báo, hiển thị khi 1 bộ phận phần cứng bị hỏng hóc, tại cửa hàng của người dùng luôn sẵn có bộ phận thay thế và đào tạo 1 chuyên viên kĩ thuật ở cửa hàng</w:t>
      </w:r>
    </w:p>
    <w:p w:rsidR="002A58C6" w:rsidRDefault="00582C3F" w:rsidP="002A58C6">
      <w:pPr>
        <w:pStyle w:val="ListParagraph"/>
        <w:numPr>
          <w:ilvl w:val="1"/>
          <w:numId w:val="23"/>
        </w:numPr>
      </w:pPr>
      <w:r>
        <w:t>Cần có hướng dẫn sử dụng đi kèm và đào tạo sử dụng</w:t>
      </w:r>
    </w:p>
    <w:p w:rsidR="00C10E16" w:rsidRDefault="00C10E16" w:rsidP="002A58C6">
      <w:pPr>
        <w:pStyle w:val="ListParagraph"/>
        <w:numPr>
          <w:ilvl w:val="0"/>
          <w:numId w:val="23"/>
        </w:numPr>
      </w:pPr>
      <w:r>
        <w:t>Dự tính: đã bao gồm trong bước phát triển, kiểm thử</w:t>
      </w:r>
      <w:r w:rsidR="00582C3F">
        <w:t>, đào t</w:t>
      </w:r>
      <w:r>
        <w:t xml:space="preserve"> và Thử nghiệm – theo dõi</w:t>
      </w:r>
    </w:p>
    <w:p w:rsidR="00582C3F" w:rsidRDefault="00582C3F" w:rsidP="00582C3F">
      <w:pPr>
        <w:ind w:left="576"/>
      </w:pPr>
      <w:r>
        <w:t>Lỗi con người</w:t>
      </w:r>
    </w:p>
    <w:p w:rsidR="002A58C6" w:rsidRDefault="002A58C6" w:rsidP="002A58C6">
      <w:pPr>
        <w:pStyle w:val="ListParagraph"/>
        <w:numPr>
          <w:ilvl w:val="0"/>
          <w:numId w:val="24"/>
        </w:numPr>
      </w:pPr>
      <w:r>
        <w:t>Mô tả: bao gồm</w:t>
      </w:r>
    </w:p>
    <w:p w:rsidR="002A58C6" w:rsidRDefault="002A58C6" w:rsidP="002A58C6">
      <w:pPr>
        <w:pStyle w:val="ListParagraph"/>
        <w:numPr>
          <w:ilvl w:val="1"/>
          <w:numId w:val="24"/>
        </w:numPr>
      </w:pPr>
      <w:r>
        <w:t>Chuyên viên kĩ thuật đã đào tạo nghỉ việc</w:t>
      </w:r>
    </w:p>
    <w:p w:rsidR="009D681B" w:rsidRDefault="009D681B" w:rsidP="009D681B">
      <w:pPr>
        <w:pStyle w:val="ListParagraph"/>
        <w:numPr>
          <w:ilvl w:val="1"/>
          <w:numId w:val="24"/>
        </w:numPr>
      </w:pPr>
      <w:r>
        <w:t>Người dùng sử dụng thiết bị sai cách, có thể dẫn đến hỏng hóc</w:t>
      </w:r>
    </w:p>
    <w:p w:rsidR="009D681B" w:rsidRDefault="009D681B" w:rsidP="009D681B">
      <w:pPr>
        <w:pStyle w:val="ListParagraph"/>
        <w:numPr>
          <w:ilvl w:val="0"/>
          <w:numId w:val="24"/>
        </w:numPr>
      </w:pPr>
      <w:r>
        <w:t>Khả năng: Thấp ~ 20%, chi phí thấp ~ Vì đây là lỗi phía người dùng, tuy vậy bên cung cấp cần sẵn sàng hỗ trợ mọi lúc (có tính phí)</w:t>
      </w:r>
    </w:p>
    <w:p w:rsidR="009D681B" w:rsidRDefault="009D681B" w:rsidP="009D681B">
      <w:pPr>
        <w:pStyle w:val="ListParagraph"/>
        <w:numPr>
          <w:ilvl w:val="0"/>
          <w:numId w:val="24"/>
        </w:numPr>
      </w:pPr>
      <w:r>
        <w:t>Giải pháp: luôn có đủ</w:t>
      </w:r>
      <w:r w:rsidR="009A3D4F">
        <w:t xml:space="preserve"> kĩ thuật viên trực tại công ty đề phòng khách hàng cần</w:t>
      </w:r>
    </w:p>
    <w:p w:rsidR="00880E01" w:rsidRPr="00E75CB9" w:rsidRDefault="009A3D4F" w:rsidP="009A3D4F">
      <w:pPr>
        <w:pStyle w:val="ListParagraph"/>
        <w:numPr>
          <w:ilvl w:val="0"/>
          <w:numId w:val="24"/>
        </w:numPr>
      </w:pPr>
      <w:r>
        <w:t>Dự tính: trường hợp này sẽ tính vào chi phí phát sinh do phía khách hàng chịu</w:t>
      </w:r>
    </w:p>
    <w:p w:rsidR="00B80607" w:rsidRDefault="002E1A86">
      <w:pPr>
        <w:pStyle w:val="Heading2"/>
        <w:numPr>
          <w:ilvl w:val="1"/>
          <w:numId w:val="2"/>
        </w:numPr>
      </w:pPr>
      <w:bookmarkStart w:id="23" w:name="_44sinio"/>
      <w:bookmarkEnd w:id="23"/>
      <w:r>
        <w:t>Xác định các hạng mục kiểm thử</w:t>
      </w:r>
    </w:p>
    <w:p w:rsidR="009A3D4F" w:rsidRDefault="009A3D4F" w:rsidP="009A3D4F">
      <w:pPr>
        <w:ind w:left="576"/>
      </w:pPr>
      <w:r>
        <w:t>Phần cứng</w:t>
      </w:r>
    </w:p>
    <w:p w:rsidR="009A3D4F" w:rsidRDefault="009A3D4F" w:rsidP="009A3D4F">
      <w:pPr>
        <w:pStyle w:val="ListParagraph"/>
        <w:numPr>
          <w:ilvl w:val="0"/>
          <w:numId w:val="25"/>
        </w:numPr>
      </w:pPr>
      <w:r>
        <w:t>Bao gồm: Mô tơ bánh xe, đèn, chuông, cảm biến siêu âm, pin, sạc</w:t>
      </w:r>
    </w:p>
    <w:p w:rsidR="009A3D4F" w:rsidRDefault="009A3D4F" w:rsidP="009A3D4F">
      <w:pPr>
        <w:ind w:left="576"/>
      </w:pPr>
      <w:r>
        <w:t>Phần mềm</w:t>
      </w:r>
    </w:p>
    <w:p w:rsidR="009A3D4F" w:rsidRDefault="009A3D4F" w:rsidP="009A3D4F">
      <w:pPr>
        <w:pStyle w:val="ListParagraph"/>
        <w:numPr>
          <w:ilvl w:val="0"/>
          <w:numId w:val="25"/>
        </w:numPr>
      </w:pPr>
      <w:r>
        <w:t>Bao gồm:</w:t>
      </w:r>
      <w:r w:rsidR="001B621D">
        <w:t xml:space="preserve"> Bám đuôi, Báo sắp hết pin, Nghỉ, Tìm, Theo dõi thời gian, Hiển thị các bộ phận hoạt động đúng, Log</w:t>
      </w:r>
    </w:p>
    <w:p w:rsidR="001B621D" w:rsidRPr="009A3D4F" w:rsidRDefault="001B621D" w:rsidP="001B621D">
      <w:pPr>
        <w:ind w:left="576"/>
      </w:pPr>
      <w:r>
        <w:t>Giá thành đã bao gồm kiểm thử và Triển khai – Theo dõi</w:t>
      </w:r>
    </w:p>
    <w:p w:rsidR="00B80607" w:rsidRDefault="002E1A86">
      <w:pPr>
        <w:pStyle w:val="Heading2"/>
        <w:numPr>
          <w:ilvl w:val="1"/>
          <w:numId w:val="2"/>
        </w:numPr>
      </w:pPr>
      <w:bookmarkStart w:id="24" w:name="_2jxsxqh"/>
      <w:bookmarkEnd w:id="24"/>
      <w:r>
        <w:t>Ước lượng cách thức triển khai/cài đặt</w:t>
      </w:r>
    </w:p>
    <w:p w:rsidR="001B621D" w:rsidRPr="001B621D" w:rsidRDefault="001B621D" w:rsidP="001B621D">
      <w:pPr>
        <w:ind w:left="432"/>
      </w:pPr>
    </w:p>
    <w:p w:rsidR="00C44E09" w:rsidRPr="00C44E09" w:rsidDel="00C44E09" w:rsidRDefault="002E1A86" w:rsidP="00C44E09">
      <w:pPr>
        <w:pStyle w:val="Heading1"/>
        <w:numPr>
          <w:ilvl w:val="0"/>
          <w:numId w:val="2"/>
        </w:numPr>
        <w:rPr>
          <w:del w:id="25" w:author="Hà Nguyễn" w:date="2019-04-09T10:28:00Z"/>
        </w:rPr>
      </w:pPr>
      <w:bookmarkStart w:id="26" w:name="_z337ya"/>
      <w:bookmarkEnd w:id="26"/>
      <w:r>
        <w:t>Ước lượng giá thành</w:t>
      </w:r>
    </w:p>
    <w:p w:rsidR="00C44E09" w:rsidRPr="00C44E09" w:rsidRDefault="00C44E09" w:rsidP="00C44E09">
      <w:pPr>
        <w:pStyle w:val="Heading1"/>
        <w:numPr>
          <w:ilvl w:val="0"/>
          <w:numId w:val="2"/>
        </w:numPr>
        <w:rPr>
          <w:ins w:id="27" w:author="Hà Nguyễn" w:date="2019-04-09T10:27:00Z"/>
          <w:i/>
          <w:rPrChange w:id="28" w:author="Hà Nguyễn" w:date="2019-04-09T10:28:00Z">
            <w:rPr>
              <w:ins w:id="29" w:author="Hà Nguyễn" w:date="2019-04-09T10:27:00Z"/>
            </w:rPr>
          </w:rPrChange>
        </w:rPr>
        <w:pPrChange w:id="30" w:author="Hà Nguyễn" w:date="2019-04-09T10:28:00Z">
          <w:pPr/>
        </w:pPrChange>
      </w:pPr>
    </w:p>
    <w:p w:rsidR="00C44E09" w:rsidRDefault="002E1A86" w:rsidP="00C44E09">
      <w:pPr>
        <w:rPr>
          <w:ins w:id="31" w:author="Hà Nguyễn" w:date="2019-04-09T10:32:00Z"/>
          <w:b/>
          <w:i/>
        </w:rPr>
      </w:pPr>
      <w:r w:rsidRPr="00C44E09">
        <w:rPr>
          <w:b/>
          <w:i/>
          <w:rPrChange w:id="32" w:author="Hà Nguyễn" w:date="2019-04-09T10:32:00Z">
            <w:rPr>
              <w:i/>
            </w:rPr>
          </w:rPrChange>
        </w:rPr>
        <w:t xml:space="preserve">Chi phí phát </w:t>
      </w:r>
      <w:proofErr w:type="gramStart"/>
      <w:r w:rsidRPr="00C44E09">
        <w:rPr>
          <w:b/>
          <w:i/>
          <w:rPrChange w:id="33" w:author="Hà Nguyễn" w:date="2019-04-09T10:32:00Z">
            <w:rPr>
              <w:i/>
            </w:rPr>
          </w:rPrChange>
        </w:rPr>
        <w:t>triển  +</w:t>
      </w:r>
      <w:proofErr w:type="gramEnd"/>
      <w:r w:rsidRPr="00C44E09">
        <w:rPr>
          <w:b/>
          <w:i/>
          <w:rPrChange w:id="34" w:author="Hà Nguyễn" w:date="2019-04-09T10:32:00Z">
            <w:rPr>
              <w:i/>
            </w:rPr>
          </w:rPrChange>
        </w:rPr>
        <w:t xml:space="preserve">  Chi phí kiểm thử</w:t>
      </w:r>
    </w:p>
    <w:p w:rsidR="00C44E09" w:rsidRDefault="00C44E09" w:rsidP="00C44E09">
      <w:pPr>
        <w:rPr>
          <w:ins w:id="35" w:author="Hà Nguyễn" w:date="2019-04-09T10:33:00Z"/>
        </w:rPr>
      </w:pPr>
      <w:ins w:id="36" w:author="Hà Nguyễn" w:date="2019-04-09T10:32:00Z">
        <w:r>
          <w:rPr>
            <w:b/>
            <w:i/>
          </w:rPr>
          <w:tab/>
        </w:r>
      </w:ins>
      <w:ins w:id="37" w:author="Hà Nguyễn" w:date="2019-04-09T10:33:00Z">
        <w:r>
          <w:rPr>
            <w:b/>
            <w:i/>
          </w:rPr>
          <w:t xml:space="preserve">L </w:t>
        </w:r>
        <w:r>
          <w:rPr>
            <w:i/>
          </w:rPr>
          <w:t>=</w:t>
        </w:r>
        <w:r>
          <w:rPr>
            <w:b/>
            <w:i/>
          </w:rPr>
          <w:t xml:space="preserve"> </w:t>
        </w:r>
        <w:r>
          <w:t>4</w:t>
        </w:r>
      </w:ins>
      <w:ins w:id="38" w:author="Hà Nguyễn" w:date="2019-04-09T10:35:00Z">
        <w:r>
          <w:t xml:space="preserve"> người</w:t>
        </w:r>
      </w:ins>
      <w:ins w:id="39" w:author="Hà Nguyễn" w:date="2019-04-09T10:33:00Z">
        <w:r>
          <w:t xml:space="preserve"> x (1</w:t>
        </w:r>
      </w:ins>
      <w:ins w:id="40" w:author="Hà Nguyễn" w:date="2019-04-09T10:38:00Z">
        <w:r w:rsidR="00EE2FDC">
          <w:t>2</w:t>
        </w:r>
      </w:ins>
      <w:ins w:id="41" w:author="Hà Nguyễn" w:date="2019-04-09T10:35:00Z">
        <w:r>
          <w:t>M/tháng</w:t>
        </w:r>
      </w:ins>
      <w:ins w:id="42" w:author="Hà Nguyễn" w:date="2019-04-09T10:33:00Z">
        <w:r>
          <w:t xml:space="preserve"> + </w:t>
        </w:r>
      </w:ins>
      <w:ins w:id="43" w:author="Hà Nguyễn" w:date="2019-04-09T10:38:00Z">
        <w:r w:rsidR="00EE2FDC">
          <w:t>3</w:t>
        </w:r>
      </w:ins>
      <w:ins w:id="44" w:author="Hà Nguyễn" w:date="2019-04-09T10:35:00Z">
        <w:r>
          <w:t>M/tháng</w:t>
        </w:r>
      </w:ins>
      <w:ins w:id="45" w:author="Hà Nguyễn" w:date="2019-04-09T10:33:00Z">
        <w:r>
          <w:t>) x 4</w:t>
        </w:r>
      </w:ins>
      <w:ins w:id="46" w:author="Hà Nguyễn" w:date="2019-04-09T10:35:00Z">
        <w:r>
          <w:t xml:space="preserve"> tháng</w:t>
        </w:r>
      </w:ins>
      <w:ins w:id="47" w:author="Hà Nguyễn" w:date="2019-04-09T10:37:00Z">
        <w:r w:rsidR="00EE2FDC">
          <w:t xml:space="preserve"> = </w:t>
        </w:r>
      </w:ins>
      <w:ins w:id="48" w:author="Hà Nguyễn" w:date="2019-04-09T10:38:00Z">
        <w:r w:rsidR="00EE2FDC">
          <w:t>240M</w:t>
        </w:r>
      </w:ins>
    </w:p>
    <w:p w:rsidR="00C44E09" w:rsidRDefault="00C44E09" w:rsidP="00C44E09">
      <w:pPr>
        <w:rPr>
          <w:ins w:id="49" w:author="Hà Nguyễn" w:date="2019-04-09T10:34:00Z"/>
        </w:rPr>
      </w:pPr>
      <w:ins w:id="50" w:author="Hà Nguyễn" w:date="2019-04-09T10:33:00Z">
        <w:r>
          <w:tab/>
        </w:r>
      </w:ins>
      <w:ins w:id="51" w:author="Hà Nguyễn" w:date="2019-04-09T10:34:00Z">
        <w:r>
          <w:rPr>
            <w:b/>
          </w:rPr>
          <w:t xml:space="preserve">T </w:t>
        </w:r>
        <w:r>
          <w:t>= L</w:t>
        </w:r>
      </w:ins>
      <w:ins w:id="52" w:author="Hà Nguyễn" w:date="2019-04-09T10:38:00Z">
        <w:r w:rsidR="00EE2FDC">
          <w:t xml:space="preserve"> =</w:t>
        </w:r>
      </w:ins>
      <w:ins w:id="53" w:author="Hà Nguyễn" w:date="2019-04-09T10:39:00Z">
        <w:r w:rsidR="00EE2FDC">
          <w:t xml:space="preserve"> </w:t>
        </w:r>
      </w:ins>
      <w:ins w:id="54" w:author="Hà Nguyễn" w:date="2019-04-09T10:41:00Z">
        <w:r w:rsidR="00EE2FDC">
          <w:t>240</w:t>
        </w:r>
      </w:ins>
      <w:ins w:id="55" w:author="Hà Nguyễn" w:date="2019-04-09T10:39:00Z">
        <w:r w:rsidR="00EE2FDC">
          <w:t>M</w:t>
        </w:r>
      </w:ins>
      <w:ins w:id="56" w:author="Hà Nguyễn" w:date="2019-04-09T10:38:00Z">
        <w:r w:rsidR="00EE2FDC">
          <w:t xml:space="preserve"> </w:t>
        </w:r>
      </w:ins>
    </w:p>
    <w:p w:rsidR="00C44E09" w:rsidRDefault="00C44E09" w:rsidP="00C44E09">
      <w:pPr>
        <w:rPr>
          <w:ins w:id="57" w:author="Hà Nguyễn" w:date="2019-04-09T10:34:00Z"/>
        </w:rPr>
      </w:pPr>
      <w:ins w:id="58" w:author="Hà Nguyễn" w:date="2019-04-09T10:34:00Z">
        <w:r>
          <w:t>Trong đó,</w:t>
        </w:r>
      </w:ins>
    </w:p>
    <w:p w:rsidR="00C44E09" w:rsidRDefault="00EE2FDC" w:rsidP="00C44E09">
      <w:pPr>
        <w:rPr>
          <w:ins w:id="59" w:author="Hà Nguyễn" w:date="2019-04-09T10:41:00Z"/>
        </w:rPr>
      </w:pPr>
      <w:ins w:id="60" w:author="Hà Nguyễn" w:date="2019-04-09T10:39:00Z">
        <w:r>
          <w:tab/>
          <w:t xml:space="preserve">L: Chi phí phát triển, gồm </w:t>
        </w:r>
      </w:ins>
      <w:ins w:id="61" w:author="Hà Nguyễn" w:date="2019-04-09T10:40:00Z">
        <w:r>
          <w:t>4 người, lương tháng 12M/tháng/người, chi phí vận hành, quản lý 3M/tháng/ng</w:t>
        </w:r>
      </w:ins>
      <w:ins w:id="62" w:author="Hà Nguyễn" w:date="2019-04-09T10:41:00Z">
        <w:r>
          <w:t>ười, thời gian phát triển 4 tháng</w:t>
        </w:r>
      </w:ins>
    </w:p>
    <w:p w:rsidR="00EE2FDC" w:rsidRDefault="00EE2FDC" w:rsidP="00C44E09">
      <w:pPr>
        <w:rPr>
          <w:ins w:id="63" w:author="Hà Nguyễn" w:date="2019-04-09T10:48:00Z"/>
        </w:rPr>
      </w:pPr>
      <w:ins w:id="64" w:author="Hà Nguyễn" w:date="2019-04-09T10:41:00Z">
        <w:r>
          <w:tab/>
          <w:t>T: chi phí kiểm thử</w:t>
        </w:r>
      </w:ins>
    </w:p>
    <w:p w:rsidR="00C61B11" w:rsidRPr="00C44E09" w:rsidRDefault="00C61B11" w:rsidP="00C44E09">
      <w:pPr>
        <w:rPr>
          <w:rPrChange w:id="65" w:author="Hà Nguyễn" w:date="2019-04-09T10:34:00Z">
            <w:rPr/>
          </w:rPrChange>
        </w:rPr>
        <w:pPrChange w:id="66" w:author="Hà Nguyễn" w:date="2019-04-09T10:31:00Z">
          <w:pPr/>
        </w:pPrChange>
      </w:pPr>
    </w:p>
    <w:p w:rsidR="00B80607" w:rsidRDefault="002E1A86">
      <w:pPr>
        <w:rPr>
          <w:ins w:id="67" w:author="Hà Nguyễn" w:date="2019-04-09T10:42:00Z"/>
          <w:b/>
          <w:i/>
        </w:rPr>
      </w:pPr>
      <w:r w:rsidRPr="00C44E09">
        <w:rPr>
          <w:b/>
          <w:i/>
          <w:rPrChange w:id="68" w:author="Hà Nguyễn" w:date="2019-04-09T10:32:00Z">
            <w:rPr>
              <w:i/>
            </w:rPr>
          </w:rPrChange>
        </w:rPr>
        <w:t>Chi phí vận hành, quản lý, hành chính</w:t>
      </w:r>
    </w:p>
    <w:p w:rsidR="00EE2FDC" w:rsidRDefault="00EE2FDC">
      <w:pPr>
        <w:rPr>
          <w:ins w:id="69" w:author="Hà Nguyễn" w:date="2019-04-09T10:43:00Z"/>
          <w:i/>
        </w:rPr>
      </w:pPr>
      <w:ins w:id="70" w:author="Hà Nguyễn" w:date="2019-04-09T10:42:00Z">
        <w:r>
          <w:rPr>
            <w:b/>
            <w:i/>
          </w:rPr>
          <w:lastRenderedPageBreak/>
          <w:tab/>
          <w:t xml:space="preserve">V </w:t>
        </w:r>
        <w:r>
          <w:rPr>
            <w:i/>
          </w:rPr>
          <w:t>= 3M/tháng/ng</w:t>
        </w:r>
      </w:ins>
      <w:ins w:id="71" w:author="Hà Nguyễn" w:date="2019-04-09T10:43:00Z">
        <w:r>
          <w:rPr>
            <w:i/>
          </w:rPr>
          <w:t>ười x 4 tháng</w:t>
        </w:r>
      </w:ins>
    </w:p>
    <w:p w:rsidR="00EE2FDC" w:rsidRDefault="00EE2FDC">
      <w:pPr>
        <w:rPr>
          <w:ins w:id="72" w:author="Hà Nguyễn" w:date="2019-04-09T10:44:00Z"/>
          <w:i/>
        </w:rPr>
      </w:pPr>
      <w:ins w:id="73" w:author="Hà Nguyễn" w:date="2019-04-09T10:43:00Z">
        <w:r>
          <w:rPr>
            <w:i/>
          </w:rPr>
          <w:tab/>
          <w:t>Bao gồm: điện nước, văn ph</w:t>
        </w:r>
      </w:ins>
      <w:ins w:id="74" w:author="Hà Nguyễn" w:date="2019-04-09T10:44:00Z">
        <w:r>
          <w:rPr>
            <w:i/>
          </w:rPr>
          <w:t>òng, thiết bị.</w:t>
        </w:r>
      </w:ins>
    </w:p>
    <w:p w:rsidR="00EE2FDC" w:rsidRDefault="00EE2FDC">
      <w:pPr>
        <w:rPr>
          <w:ins w:id="75" w:author="Hà Nguyễn" w:date="2019-04-09T10:45:00Z"/>
          <w:i/>
        </w:rPr>
      </w:pPr>
      <w:ins w:id="76" w:author="Hà Nguyễn" w:date="2019-04-09T10:44:00Z">
        <w:r>
          <w:rPr>
            <w:i/>
          </w:rPr>
          <w:tab/>
          <w:t>Đã bao gồm trong chi phí phát triển</w:t>
        </w:r>
      </w:ins>
    </w:p>
    <w:p w:rsidR="00EE2FDC" w:rsidRPr="00EE2FDC" w:rsidRDefault="00EE2FDC">
      <w:pPr>
        <w:rPr>
          <w:i/>
          <w:rPrChange w:id="77" w:author="Hà Nguyễn" w:date="2019-04-09T10:42:00Z">
            <w:rPr>
              <w:i/>
            </w:rPr>
          </w:rPrChange>
        </w:rPr>
      </w:pPr>
    </w:p>
    <w:p w:rsidR="00B80607" w:rsidRDefault="002E1A86">
      <w:pPr>
        <w:rPr>
          <w:ins w:id="78" w:author="Hà Nguyễn" w:date="2019-04-09T10:49:00Z"/>
          <w:b/>
          <w:i/>
        </w:rPr>
      </w:pPr>
      <w:r w:rsidRPr="00C44E09">
        <w:rPr>
          <w:b/>
          <w:i/>
          <w:rPrChange w:id="79" w:author="Hà Nguyễn" w:date="2019-04-09T10:32:00Z">
            <w:rPr>
              <w:i/>
            </w:rPr>
          </w:rPrChange>
        </w:rPr>
        <w:t>Chi phí kính doanh, quảng cáo, tiếp thị</w:t>
      </w:r>
    </w:p>
    <w:p w:rsidR="00C61B11" w:rsidRPr="00C61B11" w:rsidRDefault="00C61B11">
      <w:pPr>
        <w:rPr>
          <w:i/>
          <w:rPrChange w:id="80" w:author="Hà Nguyễn" w:date="2019-04-09T10:49:00Z">
            <w:rPr>
              <w:i/>
            </w:rPr>
          </w:rPrChange>
        </w:rPr>
      </w:pPr>
      <w:ins w:id="81" w:author="Hà Nguyễn" w:date="2019-04-09T10:49:00Z">
        <w:r>
          <w:rPr>
            <w:b/>
            <w:i/>
          </w:rPr>
          <w:tab/>
        </w:r>
        <w:r>
          <w:rPr>
            <w:i/>
          </w:rPr>
          <w:t>Không đáng kể.</w:t>
        </w:r>
      </w:ins>
      <w:bookmarkStart w:id="82" w:name="_GoBack"/>
      <w:bookmarkEnd w:id="82"/>
    </w:p>
    <w:p w:rsidR="00B80607" w:rsidRDefault="002E1A86">
      <w:pPr>
        <w:pStyle w:val="Heading1"/>
        <w:numPr>
          <w:ilvl w:val="0"/>
          <w:numId w:val="2"/>
        </w:numPr>
      </w:pPr>
      <w:bookmarkStart w:id="83" w:name="_3j2qqm3"/>
      <w:bookmarkEnd w:id="83"/>
      <w:r>
        <w:t>Phân chia các giai đoạn chính</w:t>
      </w:r>
    </w:p>
    <w:p w:rsidR="00B80607" w:rsidRDefault="002E1A86">
      <w:pPr>
        <w:rPr>
          <w:i/>
        </w:rPr>
      </w:pPr>
      <w:r>
        <w:rPr>
          <w:i/>
        </w:rPr>
        <w:t>Phân chia để sao cho:</w:t>
      </w:r>
    </w:p>
    <w:p w:rsidR="00B80607" w:rsidRDefault="002E1A86">
      <w:pPr>
        <w:keepNext/>
        <w:numPr>
          <w:ilvl w:val="0"/>
          <w:numId w:val="1"/>
        </w:numPr>
        <w:rPr>
          <w:i/>
          <w:color w:val="000000"/>
          <w:highlight w:val="white"/>
        </w:rPr>
      </w:pPr>
      <w:r>
        <w:rPr>
          <w:i/>
          <w:color w:val="000000"/>
          <w:shd w:val="clear" w:color="auto" w:fill="FFFFFF"/>
        </w:rPr>
        <w:t xml:space="preserve"> phù hợp về tiến độ hoàn thành tính năng</w:t>
      </w:r>
    </w:p>
    <w:p w:rsidR="00B80607" w:rsidRDefault="002E1A86">
      <w:pPr>
        <w:keepNext/>
        <w:numPr>
          <w:ilvl w:val="0"/>
          <w:numId w:val="1"/>
        </w:numPr>
        <w:rPr>
          <w:i/>
          <w:color w:val="000000"/>
          <w:highlight w:val="white"/>
        </w:rPr>
      </w:pPr>
      <w:r>
        <w:rPr>
          <w:i/>
          <w:color w:val="000000"/>
          <w:shd w:val="clear" w:color="auto" w:fill="FFFFFF"/>
        </w:rPr>
        <w:t xml:space="preserve">phù hợp với thời điểm nghiệm thu và thanh toán theo giai đoạn (tháng, </w:t>
      </w:r>
      <w:proofErr w:type="gramStart"/>
      <w:r>
        <w:rPr>
          <w:i/>
          <w:color w:val="000000"/>
          <w:shd w:val="clear" w:color="auto" w:fill="FFFFFF"/>
        </w:rPr>
        <w:t>quý..</w:t>
      </w:r>
      <w:proofErr w:type="gramEnd"/>
      <w:r>
        <w:rPr>
          <w:i/>
          <w:color w:val="000000"/>
          <w:shd w:val="clear" w:color="auto" w:fill="FFFFFF"/>
        </w:rPr>
        <w:t>)</w:t>
      </w:r>
    </w:p>
    <w:p w:rsidR="00B80607" w:rsidRDefault="002E1A86">
      <w:pPr>
        <w:pStyle w:val="Heading1"/>
        <w:numPr>
          <w:ilvl w:val="0"/>
          <w:numId w:val="2"/>
        </w:numPr>
      </w:pPr>
      <w:bookmarkStart w:id="84" w:name="_1y810tw"/>
      <w:bookmarkEnd w:id="84"/>
      <w:r>
        <w:t xml:space="preserve">Phân tích thiết kế </w:t>
      </w:r>
    </w:p>
    <w:p w:rsidR="00B80607" w:rsidRDefault="002E1A86">
      <w:pPr>
        <w:pStyle w:val="Heading2"/>
        <w:numPr>
          <w:ilvl w:val="1"/>
          <w:numId w:val="2"/>
        </w:numPr>
      </w:pPr>
      <w:bookmarkStart w:id="85" w:name="_4i7ojhp"/>
      <w:bookmarkEnd w:id="85"/>
      <w:r>
        <w:t>Mô hình tích hợp phần cứng/phần mềm</w:t>
      </w:r>
    </w:p>
    <w:p w:rsidR="00B80607" w:rsidRDefault="002E1A86">
      <w:pPr>
        <w:pStyle w:val="Heading2"/>
        <w:numPr>
          <w:ilvl w:val="1"/>
          <w:numId w:val="2"/>
        </w:numPr>
      </w:pPr>
      <w:bookmarkStart w:id="86" w:name="_2xcytpi"/>
      <w:bookmarkEnd w:id="86"/>
      <w:r>
        <w:t>Giao diện</w:t>
      </w:r>
    </w:p>
    <w:p w:rsidR="00B80607" w:rsidRDefault="002E1A86">
      <w:pPr>
        <w:pStyle w:val="Heading2"/>
        <w:numPr>
          <w:ilvl w:val="1"/>
          <w:numId w:val="2"/>
        </w:numPr>
      </w:pPr>
      <w:bookmarkStart w:id="87" w:name="_1ci93xb"/>
      <w:bookmarkEnd w:id="87"/>
      <w:r>
        <w:t>Cơ sở dữ liệu</w:t>
      </w:r>
    </w:p>
    <w:p w:rsidR="00B80607" w:rsidRDefault="002E1A86">
      <w:pPr>
        <w:pStyle w:val="Heading2"/>
        <w:numPr>
          <w:ilvl w:val="1"/>
          <w:numId w:val="2"/>
        </w:numPr>
      </w:pPr>
      <w:bookmarkStart w:id="88" w:name="_3whwml4"/>
      <w:bookmarkEnd w:id="88"/>
      <w:r>
        <w:t>Mạng</w:t>
      </w:r>
    </w:p>
    <w:p w:rsidR="00B80607" w:rsidRDefault="002E1A86">
      <w:pPr>
        <w:pStyle w:val="Heading2"/>
        <w:numPr>
          <w:ilvl w:val="1"/>
          <w:numId w:val="2"/>
        </w:numPr>
      </w:pPr>
      <w:bookmarkStart w:id="89" w:name="_2bn6wsx"/>
      <w:bookmarkEnd w:id="89"/>
      <w:r>
        <w:t>Tương tác người dùng</w:t>
      </w:r>
    </w:p>
    <w:p w:rsidR="00B80607" w:rsidRDefault="002E1A86">
      <w:pPr>
        <w:pStyle w:val="Heading2"/>
        <w:numPr>
          <w:ilvl w:val="1"/>
          <w:numId w:val="2"/>
        </w:numPr>
      </w:pPr>
      <w:bookmarkStart w:id="90" w:name="_qsh70q"/>
      <w:bookmarkEnd w:id="90"/>
      <w:r>
        <w:t>Đặc tả giao diện API (interface)</w:t>
      </w:r>
    </w:p>
    <w:p w:rsidR="00B80607" w:rsidRDefault="002E1A86">
      <w:pPr>
        <w:pStyle w:val="Heading2"/>
        <w:numPr>
          <w:ilvl w:val="1"/>
          <w:numId w:val="2"/>
        </w:numPr>
      </w:pPr>
      <w:bookmarkStart w:id="91" w:name="_3as4poj"/>
      <w:bookmarkEnd w:id="91"/>
      <w:r>
        <w:t>Bảo mật</w:t>
      </w:r>
    </w:p>
    <w:p w:rsidR="00B80607" w:rsidRDefault="002E1A86">
      <w:pPr>
        <w:pStyle w:val="Heading2"/>
        <w:numPr>
          <w:ilvl w:val="1"/>
          <w:numId w:val="2"/>
        </w:numPr>
      </w:pPr>
      <w:bookmarkStart w:id="92" w:name="_1pxezwc"/>
      <w:bookmarkEnd w:id="92"/>
      <w:r>
        <w:t>Sao lưu phục hồi</w:t>
      </w:r>
    </w:p>
    <w:p w:rsidR="00B80607" w:rsidRDefault="002E1A86">
      <w:pPr>
        <w:pStyle w:val="Heading2"/>
        <w:numPr>
          <w:ilvl w:val="1"/>
          <w:numId w:val="2"/>
        </w:numPr>
      </w:pPr>
      <w:bookmarkStart w:id="93" w:name="_49x2ik5"/>
      <w:bookmarkEnd w:id="93"/>
      <w:r>
        <w:t>Chuyển đổi dữ liệu</w:t>
      </w:r>
    </w:p>
    <w:p w:rsidR="00B80607" w:rsidRDefault="00B80607"/>
    <w:p w:rsidR="00B80607" w:rsidRDefault="002E1A86">
      <w:pPr>
        <w:pStyle w:val="Heading1"/>
        <w:numPr>
          <w:ilvl w:val="0"/>
          <w:numId w:val="2"/>
        </w:numPr>
      </w:pPr>
      <w:bookmarkStart w:id="94" w:name="_2p2csry"/>
      <w:bookmarkEnd w:id="94"/>
      <w:r>
        <w:t>Danh mục tài liệu liên quan</w:t>
      </w:r>
    </w:p>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 w:rsidR="00B80607" w:rsidRDefault="00B80607">
      <w:pPr>
        <w:pStyle w:val="LO-normal"/>
        <w:sectPr w:rsidR="00B80607">
          <w:headerReference w:type="default" r:id="rId7"/>
          <w:footerReference w:type="default" r:id="rId8"/>
          <w:footerReference w:type="first" r:id="rId9"/>
          <w:pgSz w:w="11906" w:h="16838"/>
          <w:pgMar w:top="1138" w:right="1138" w:bottom="1138" w:left="1987" w:header="720" w:footer="720" w:gutter="0"/>
          <w:pgNumType w:start="1"/>
          <w:cols w:space="720"/>
          <w:formProt w:val="0"/>
          <w:titlePg/>
          <w:docGrid w:linePitch="240" w:charSpace="2047"/>
        </w:sectPr>
      </w:pPr>
    </w:p>
    <w:p w:rsidR="002E1A86" w:rsidRDefault="002E1A86"/>
    <w:sectPr w:rsidR="002E1A86">
      <w:type w:val="continuous"/>
      <w:pgSz w:w="11906" w:h="16838"/>
      <w:pgMar w:top="1138" w:right="1138" w:bottom="1138" w:left="1987" w:header="720" w:footer="720" w:gutter="0"/>
      <w:cols w:space="720"/>
      <w:formProt w:val="0"/>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D8D" w:rsidRDefault="00FE0D8D">
      <w:pPr>
        <w:spacing w:after="0" w:line="240" w:lineRule="auto"/>
      </w:pPr>
      <w:r>
        <w:separator/>
      </w:r>
    </w:p>
  </w:endnote>
  <w:endnote w:type="continuationSeparator" w:id="0">
    <w:p w:rsidR="00FE0D8D" w:rsidRDefault="00FE0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Noto Sans Symbols">
    <w:charset w:val="01"/>
    <w:family w:val="swiss"/>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Lobster">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16" w:rsidRDefault="00C10E16">
    <w:pPr>
      <w:keepNext/>
      <w:pBdr>
        <w:top w:val="single" w:sz="8" w:space="1" w:color="365F91"/>
      </w:pBdr>
      <w:tabs>
        <w:tab w:val="right" w:pos="8757"/>
      </w:tabs>
      <w:spacing w:after="0" w:line="240" w:lineRule="auto"/>
    </w:pPr>
    <w:r>
      <w:rPr>
        <w:i/>
        <w:color w:val="951B13"/>
        <w:shd w:val="clear" w:color="auto" w:fill="FFFFFF"/>
      </w:rPr>
      <w:t>www.techlinkvn.com</w:t>
    </w:r>
    <w:r>
      <w:rPr>
        <w:i/>
        <w:color w:val="951B13"/>
        <w:shd w:val="clear" w:color="auto" w:fill="FFFFFF"/>
      </w:rPr>
      <w:tab/>
    </w:r>
    <w:r>
      <w:rPr>
        <w:i/>
        <w:color w:val="951B13"/>
        <w:shd w:val="clear" w:color="auto" w:fill="FFFFFF"/>
      </w:rPr>
      <w:fldChar w:fldCharType="begin"/>
    </w:r>
    <w:r>
      <w:instrText>PAGE</w:instrText>
    </w:r>
    <w:r>
      <w:fldChar w:fldCharType="separate"/>
    </w:r>
    <w:r>
      <w:t>6</w:t>
    </w:r>
    <w:r>
      <w:fldChar w:fldCharType="end"/>
    </w:r>
  </w:p>
  <w:p w:rsidR="00C10E16" w:rsidRDefault="00C10E16">
    <w:pPr>
      <w:keepNext/>
      <w:spacing w:after="0"/>
      <w:jc w:val="left"/>
      <w:rPr>
        <w:i/>
        <w:color w:val="951B13"/>
        <w:shd w:val="clear" w:color="auto" w:fill="FFFFF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16" w:rsidRDefault="00C10E16">
    <w:pPr>
      <w:keepNext/>
      <w:tabs>
        <w:tab w:val="left" w:pos="990"/>
      </w:tabs>
      <w:spacing w:after="0" w:line="240" w:lineRule="auto"/>
      <w:rPr>
        <w:i/>
        <w:color w:val="003366"/>
        <w:highlight w:val="white"/>
      </w:rPr>
    </w:pPr>
    <w:r>
      <w:rPr>
        <w:i/>
        <w:color w:val="003366"/>
        <w:shd w:val="clear" w:color="auto" w:fill="FFFFFF"/>
      </w:rPr>
      <w:t>Address</w:t>
    </w:r>
    <w:r>
      <w:rPr>
        <w:i/>
        <w:color w:val="003366"/>
        <w:shd w:val="clear" w:color="auto" w:fill="FFFFFF"/>
      </w:rPr>
      <w:tab/>
      <w:t>: suite 504, B1 Building, HUST</w:t>
    </w:r>
  </w:p>
  <w:p w:rsidR="00C10E16" w:rsidRDefault="00C10E16">
    <w:pPr>
      <w:keepNext/>
      <w:tabs>
        <w:tab w:val="left" w:pos="990"/>
      </w:tabs>
      <w:spacing w:after="0" w:line="240" w:lineRule="auto"/>
      <w:rPr>
        <w:i/>
        <w:color w:val="003366"/>
        <w:highlight w:val="white"/>
      </w:rPr>
    </w:pPr>
    <w:r>
      <w:rPr>
        <w:i/>
        <w:color w:val="003366"/>
        <w:shd w:val="clear" w:color="auto" w:fill="FFFFFF"/>
      </w:rPr>
      <w:t>Tel</w:t>
    </w:r>
    <w:r>
      <w:rPr>
        <w:i/>
        <w:color w:val="003366"/>
        <w:shd w:val="clear" w:color="auto" w:fill="FFFFFF"/>
      </w:rPr>
      <w:tab/>
      <w:t xml:space="preserve">: </w:t>
    </w:r>
  </w:p>
  <w:p w:rsidR="00C10E16" w:rsidRDefault="00C10E16">
    <w:pPr>
      <w:keepNext/>
      <w:tabs>
        <w:tab w:val="left" w:pos="990"/>
      </w:tabs>
      <w:spacing w:after="0" w:line="240" w:lineRule="auto"/>
      <w:rPr>
        <w:i/>
        <w:color w:val="003366"/>
        <w:highlight w:val="white"/>
      </w:rPr>
    </w:pPr>
    <w:r>
      <w:rPr>
        <w:i/>
        <w:color w:val="003366"/>
        <w:shd w:val="clear" w:color="auto" w:fill="FFFFFF"/>
      </w:rPr>
      <w:t>Website</w:t>
    </w:r>
    <w:r>
      <w:rPr>
        <w:i/>
        <w:color w:val="003366"/>
        <w:shd w:val="clear" w:color="auto" w:fill="FFFFFF"/>
      </w:rPr>
      <w:tab/>
      <w:t>: soict.hust.edu.vn</w:t>
    </w:r>
  </w:p>
  <w:p w:rsidR="00C10E16" w:rsidRDefault="00C10E16">
    <w:pPr>
      <w:keepNext/>
      <w:spacing w:after="0" w:line="240" w:lineRule="auto"/>
      <w:rPr>
        <w:i/>
        <w:color w:val="003366"/>
        <w:shd w:val="clear" w:color="auto" w:fill="FFFFFF"/>
      </w:rPr>
    </w:pPr>
  </w:p>
  <w:p w:rsidR="00C10E16" w:rsidRDefault="00C10E16">
    <w:pPr>
      <w:keepNext/>
      <w:spacing w:after="0" w:line="240" w:lineRule="auto"/>
      <w:rPr>
        <w:i/>
        <w:color w:val="003366"/>
        <w:shd w:val="clear" w:color="auto" w:fill="FFFFFF"/>
      </w:rPr>
    </w:pPr>
  </w:p>
  <w:p w:rsidR="00C10E16" w:rsidRDefault="00C10E16">
    <w:pPr>
      <w:keepNext/>
      <w:spacing w:after="0" w:line="240" w:lineRule="auto"/>
      <w:rPr>
        <w:i/>
        <w:color w:val="003366"/>
        <w:shd w:val="clear" w:color="auto" w:fill="FFFFF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D8D" w:rsidRDefault="00FE0D8D">
      <w:pPr>
        <w:spacing w:after="0" w:line="240" w:lineRule="auto"/>
      </w:pPr>
      <w:r>
        <w:separator/>
      </w:r>
    </w:p>
  </w:footnote>
  <w:footnote w:type="continuationSeparator" w:id="0">
    <w:p w:rsidR="00FE0D8D" w:rsidRDefault="00FE0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16" w:rsidRDefault="00C10E16">
    <w:pPr>
      <w:keepNext/>
      <w:pBdr>
        <w:bottom w:val="single" w:sz="8" w:space="1" w:color="365F91"/>
      </w:pBdr>
      <w:tabs>
        <w:tab w:val="left" w:pos="0"/>
        <w:tab w:val="right" w:pos="8784"/>
      </w:tabs>
      <w:spacing w:after="0" w:line="240" w:lineRule="auto"/>
      <w:ind w:right="27"/>
      <w:rPr>
        <w:i/>
        <w:color w:val="951B13"/>
        <w:highlight w:val="white"/>
      </w:rPr>
    </w:pPr>
    <w:r>
      <w:rPr>
        <w:i/>
        <w:color w:val="951B13"/>
        <w:shd w:val="clear" w:color="auto" w:fill="FFFFFF"/>
      </w:rPr>
      <w:tab/>
      <w:t>Preface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E2E10"/>
    <w:multiLevelType w:val="hybridMultilevel"/>
    <w:tmpl w:val="9D76200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DDC619F"/>
    <w:multiLevelType w:val="hybridMultilevel"/>
    <w:tmpl w:val="9738E4D8"/>
    <w:lvl w:ilvl="0" w:tplc="1DE4F3D4">
      <w:numFmt w:val="bullet"/>
      <w:lvlText w:val="-"/>
      <w:lvlJc w:val="left"/>
      <w:pPr>
        <w:ind w:left="2580" w:hanging="360"/>
      </w:pPr>
      <w:rPr>
        <w:rFonts w:ascii="Tahoma" w:eastAsia="Tahoma" w:hAnsi="Tahoma" w:cs="Tahoma"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 w15:restartNumberingAfterBreak="0">
    <w:nsid w:val="120A4C3D"/>
    <w:multiLevelType w:val="hybridMultilevel"/>
    <w:tmpl w:val="2FBE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81F06"/>
    <w:multiLevelType w:val="hybridMultilevel"/>
    <w:tmpl w:val="03949A3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212F3DED"/>
    <w:multiLevelType w:val="hybridMultilevel"/>
    <w:tmpl w:val="E67828D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15:restartNumberingAfterBreak="0">
    <w:nsid w:val="213D60E0"/>
    <w:multiLevelType w:val="multilevel"/>
    <w:tmpl w:val="7AE2D6A0"/>
    <w:lvl w:ilvl="0">
      <w:start w:val="1"/>
      <w:numFmt w:val="decimal"/>
      <w:lvlText w:val="%1. "/>
      <w:lvlJc w:val="left"/>
      <w:pPr>
        <w:ind w:left="432" w:hanging="432"/>
      </w:pPr>
    </w:lvl>
    <w:lvl w:ilvl="1">
      <w:start w:val="1"/>
      <w:numFmt w:val="decimal"/>
      <w:lvlText w:val="%1.%2."/>
      <w:lvlJc w:val="left"/>
      <w:pPr>
        <w:ind w:left="576" w:hanging="576"/>
      </w:pPr>
      <w:rPr>
        <w:rFonts w:eastAsia="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FA5CE2"/>
    <w:multiLevelType w:val="multilevel"/>
    <w:tmpl w:val="DDF6C92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25BD7470"/>
    <w:multiLevelType w:val="multilevel"/>
    <w:tmpl w:val="8CFE73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2A7E6303"/>
    <w:multiLevelType w:val="hybridMultilevel"/>
    <w:tmpl w:val="8854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21EB7"/>
    <w:multiLevelType w:val="hybridMultilevel"/>
    <w:tmpl w:val="3626CE5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2F2D029E"/>
    <w:multiLevelType w:val="hybridMultilevel"/>
    <w:tmpl w:val="1D360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02253C"/>
    <w:multiLevelType w:val="multilevel"/>
    <w:tmpl w:val="5ABC796C"/>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FF54ED5"/>
    <w:multiLevelType w:val="multilevel"/>
    <w:tmpl w:val="F580F7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D6C7877"/>
    <w:multiLevelType w:val="hybridMultilevel"/>
    <w:tmpl w:val="9B2C63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C40B50"/>
    <w:multiLevelType w:val="hybridMultilevel"/>
    <w:tmpl w:val="6CA0CCF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50B45B0D"/>
    <w:multiLevelType w:val="hybridMultilevel"/>
    <w:tmpl w:val="8B86281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5BD96D66"/>
    <w:multiLevelType w:val="multilevel"/>
    <w:tmpl w:val="855CBC32"/>
    <w:lvl w:ilvl="0">
      <w:start w:val="1"/>
      <w:numFmt w:val="bullet"/>
      <w:lvlText w:val="-"/>
      <w:lvlJc w:val="left"/>
      <w:pPr>
        <w:ind w:left="720" w:hanging="360"/>
      </w:pPr>
      <w:rPr>
        <w:rFonts w:ascii="Tahoma" w:hAnsi="Tahoma" w:cs="Tahoma"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7" w15:restartNumberingAfterBreak="0">
    <w:nsid w:val="60C83687"/>
    <w:multiLevelType w:val="hybridMultilevel"/>
    <w:tmpl w:val="5046F5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683F0BE5"/>
    <w:multiLevelType w:val="hybridMultilevel"/>
    <w:tmpl w:val="1C008B9C"/>
    <w:lvl w:ilvl="0" w:tplc="1DE4F3D4">
      <w:numFmt w:val="bullet"/>
      <w:lvlText w:val="-"/>
      <w:lvlJc w:val="left"/>
      <w:pPr>
        <w:ind w:left="3156" w:hanging="360"/>
      </w:pPr>
      <w:rPr>
        <w:rFonts w:ascii="Tahoma" w:eastAsia="Tahoma" w:hAnsi="Tahoma" w:cs="Tahoma"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F7D5890"/>
    <w:multiLevelType w:val="hybridMultilevel"/>
    <w:tmpl w:val="9B3A9444"/>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15:restartNumberingAfterBreak="0">
    <w:nsid w:val="713306EA"/>
    <w:multiLevelType w:val="hybridMultilevel"/>
    <w:tmpl w:val="609CDB76"/>
    <w:lvl w:ilvl="0" w:tplc="988A7EEA">
      <w:numFmt w:val="bullet"/>
      <w:lvlText w:val="-"/>
      <w:lvlJc w:val="left"/>
      <w:pPr>
        <w:ind w:left="2580" w:hanging="360"/>
      </w:pPr>
      <w:rPr>
        <w:rFonts w:ascii="Tahoma" w:eastAsia="Tahoma" w:hAnsi="Tahoma" w:cs="Tahoma"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1" w15:restartNumberingAfterBreak="0">
    <w:nsid w:val="73142737"/>
    <w:multiLevelType w:val="multilevel"/>
    <w:tmpl w:val="DDF6C92C"/>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rFonts w:ascii="Wingdings 2" w:hAnsi="Wingdings 2" w:cs="Wingdings 2" w:hint="default"/>
        <w:u w:val="none"/>
      </w:rPr>
    </w:lvl>
    <w:lvl w:ilvl="2">
      <w:start w:val="1"/>
      <w:numFmt w:val="bullet"/>
      <w:lvlText w:val="■"/>
      <w:lvlJc w:val="left"/>
      <w:pPr>
        <w:ind w:left="2520" w:hanging="360"/>
      </w:pPr>
      <w:rPr>
        <w:rFonts w:ascii="OpenSymbol" w:hAnsi="OpenSymbol" w:cs="OpenSymbol" w:hint="default"/>
        <w:u w:val="none"/>
      </w:rPr>
    </w:lvl>
    <w:lvl w:ilvl="3">
      <w:start w:val="1"/>
      <w:numFmt w:val="bullet"/>
      <w:lvlText w:val=""/>
      <w:lvlJc w:val="left"/>
      <w:pPr>
        <w:ind w:left="3240" w:hanging="360"/>
      </w:pPr>
      <w:rPr>
        <w:rFonts w:ascii="Wingdings" w:hAnsi="Wingdings" w:cs="Wingdings" w:hint="default"/>
        <w:u w:val="none"/>
      </w:rPr>
    </w:lvl>
    <w:lvl w:ilvl="4">
      <w:start w:val="1"/>
      <w:numFmt w:val="bullet"/>
      <w:lvlText w:val=""/>
      <w:lvlJc w:val="left"/>
      <w:pPr>
        <w:ind w:left="3960" w:hanging="360"/>
      </w:pPr>
      <w:rPr>
        <w:rFonts w:ascii="Wingdings 2" w:hAnsi="Wingdings 2" w:cs="Wingdings 2" w:hint="default"/>
        <w:u w:val="none"/>
      </w:rPr>
    </w:lvl>
    <w:lvl w:ilvl="5">
      <w:start w:val="1"/>
      <w:numFmt w:val="bullet"/>
      <w:lvlText w:val="■"/>
      <w:lvlJc w:val="left"/>
      <w:pPr>
        <w:ind w:left="4680" w:hanging="360"/>
      </w:pPr>
      <w:rPr>
        <w:rFonts w:ascii="OpenSymbol" w:hAnsi="OpenSymbol" w:cs="OpenSymbol" w:hint="default"/>
        <w:u w:val="none"/>
      </w:rPr>
    </w:lvl>
    <w:lvl w:ilvl="6">
      <w:start w:val="1"/>
      <w:numFmt w:val="bullet"/>
      <w:lvlText w:val=""/>
      <w:lvlJc w:val="left"/>
      <w:pPr>
        <w:ind w:left="5400" w:hanging="360"/>
      </w:pPr>
      <w:rPr>
        <w:rFonts w:ascii="Wingdings" w:hAnsi="Wingdings" w:cs="Wingdings" w:hint="default"/>
        <w:u w:val="none"/>
      </w:rPr>
    </w:lvl>
    <w:lvl w:ilvl="7">
      <w:start w:val="1"/>
      <w:numFmt w:val="bullet"/>
      <w:lvlText w:val=""/>
      <w:lvlJc w:val="left"/>
      <w:pPr>
        <w:ind w:left="6120" w:hanging="360"/>
      </w:pPr>
      <w:rPr>
        <w:rFonts w:ascii="Wingdings 2" w:hAnsi="Wingdings 2" w:cs="Wingdings 2" w:hint="default"/>
        <w:u w:val="none"/>
      </w:rPr>
    </w:lvl>
    <w:lvl w:ilvl="8">
      <w:start w:val="1"/>
      <w:numFmt w:val="bullet"/>
      <w:lvlText w:val="■"/>
      <w:lvlJc w:val="left"/>
      <w:pPr>
        <w:ind w:left="6840" w:hanging="360"/>
      </w:pPr>
      <w:rPr>
        <w:rFonts w:ascii="OpenSymbol" w:hAnsi="OpenSymbol" w:cs="OpenSymbol" w:hint="default"/>
        <w:u w:val="none"/>
      </w:rPr>
    </w:lvl>
  </w:abstractNum>
  <w:abstractNum w:abstractNumId="22" w15:restartNumberingAfterBreak="0">
    <w:nsid w:val="73AC6999"/>
    <w:multiLevelType w:val="multilevel"/>
    <w:tmpl w:val="DDF6C92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15:restartNumberingAfterBreak="0">
    <w:nsid w:val="760C6AA1"/>
    <w:multiLevelType w:val="hybridMultilevel"/>
    <w:tmpl w:val="D08876B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7E4A3AB5"/>
    <w:multiLevelType w:val="multilevel"/>
    <w:tmpl w:val="DDF6C92C"/>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rFonts w:ascii="Wingdings 2" w:hAnsi="Wingdings 2" w:cs="Wingdings 2" w:hint="default"/>
        <w:u w:val="none"/>
      </w:rPr>
    </w:lvl>
    <w:lvl w:ilvl="2">
      <w:start w:val="1"/>
      <w:numFmt w:val="bullet"/>
      <w:lvlText w:val="■"/>
      <w:lvlJc w:val="left"/>
      <w:pPr>
        <w:ind w:left="2520" w:hanging="360"/>
      </w:pPr>
      <w:rPr>
        <w:rFonts w:ascii="OpenSymbol" w:hAnsi="OpenSymbol" w:cs="OpenSymbol" w:hint="default"/>
        <w:u w:val="none"/>
      </w:rPr>
    </w:lvl>
    <w:lvl w:ilvl="3">
      <w:start w:val="1"/>
      <w:numFmt w:val="bullet"/>
      <w:lvlText w:val=""/>
      <w:lvlJc w:val="left"/>
      <w:pPr>
        <w:ind w:left="3240" w:hanging="360"/>
      </w:pPr>
      <w:rPr>
        <w:rFonts w:ascii="Wingdings" w:hAnsi="Wingdings" w:cs="Wingdings" w:hint="default"/>
        <w:u w:val="none"/>
      </w:rPr>
    </w:lvl>
    <w:lvl w:ilvl="4">
      <w:start w:val="1"/>
      <w:numFmt w:val="bullet"/>
      <w:lvlText w:val=""/>
      <w:lvlJc w:val="left"/>
      <w:pPr>
        <w:ind w:left="3960" w:hanging="360"/>
      </w:pPr>
      <w:rPr>
        <w:rFonts w:ascii="Wingdings 2" w:hAnsi="Wingdings 2" w:cs="Wingdings 2" w:hint="default"/>
        <w:u w:val="none"/>
      </w:rPr>
    </w:lvl>
    <w:lvl w:ilvl="5">
      <w:start w:val="1"/>
      <w:numFmt w:val="bullet"/>
      <w:lvlText w:val="■"/>
      <w:lvlJc w:val="left"/>
      <w:pPr>
        <w:ind w:left="4680" w:hanging="360"/>
      </w:pPr>
      <w:rPr>
        <w:rFonts w:ascii="OpenSymbol" w:hAnsi="OpenSymbol" w:cs="OpenSymbol" w:hint="default"/>
        <w:u w:val="none"/>
      </w:rPr>
    </w:lvl>
    <w:lvl w:ilvl="6">
      <w:start w:val="1"/>
      <w:numFmt w:val="bullet"/>
      <w:lvlText w:val=""/>
      <w:lvlJc w:val="left"/>
      <w:pPr>
        <w:ind w:left="5400" w:hanging="360"/>
      </w:pPr>
      <w:rPr>
        <w:rFonts w:ascii="Wingdings" w:hAnsi="Wingdings" w:cs="Wingdings" w:hint="default"/>
        <w:u w:val="none"/>
      </w:rPr>
    </w:lvl>
    <w:lvl w:ilvl="7">
      <w:start w:val="1"/>
      <w:numFmt w:val="bullet"/>
      <w:lvlText w:val=""/>
      <w:lvlJc w:val="left"/>
      <w:pPr>
        <w:ind w:left="6120" w:hanging="360"/>
      </w:pPr>
      <w:rPr>
        <w:rFonts w:ascii="Wingdings 2" w:hAnsi="Wingdings 2" w:cs="Wingdings 2" w:hint="default"/>
        <w:u w:val="none"/>
      </w:rPr>
    </w:lvl>
    <w:lvl w:ilvl="8">
      <w:start w:val="1"/>
      <w:numFmt w:val="bullet"/>
      <w:lvlText w:val="■"/>
      <w:lvlJc w:val="left"/>
      <w:pPr>
        <w:ind w:left="6840" w:hanging="360"/>
      </w:pPr>
      <w:rPr>
        <w:rFonts w:ascii="OpenSymbol" w:hAnsi="OpenSymbol" w:cs="OpenSymbol" w:hint="default"/>
        <w:u w:val="none"/>
      </w:rPr>
    </w:lvl>
  </w:abstractNum>
  <w:num w:numId="1">
    <w:abstractNumId w:val="16"/>
  </w:num>
  <w:num w:numId="2">
    <w:abstractNumId w:val="5"/>
  </w:num>
  <w:num w:numId="3">
    <w:abstractNumId w:val="6"/>
  </w:num>
  <w:num w:numId="4">
    <w:abstractNumId w:val="11"/>
  </w:num>
  <w:num w:numId="5">
    <w:abstractNumId w:val="12"/>
  </w:num>
  <w:num w:numId="6">
    <w:abstractNumId w:val="7"/>
  </w:num>
  <w:num w:numId="7">
    <w:abstractNumId w:val="23"/>
  </w:num>
  <w:num w:numId="8">
    <w:abstractNumId w:val="15"/>
  </w:num>
  <w:num w:numId="9">
    <w:abstractNumId w:val="8"/>
  </w:num>
  <w:num w:numId="10">
    <w:abstractNumId w:val="10"/>
  </w:num>
  <w:num w:numId="11">
    <w:abstractNumId w:val="0"/>
  </w:num>
  <w:num w:numId="12">
    <w:abstractNumId w:val="9"/>
  </w:num>
  <w:num w:numId="13">
    <w:abstractNumId w:val="2"/>
  </w:num>
  <w:num w:numId="14">
    <w:abstractNumId w:val="3"/>
  </w:num>
  <w:num w:numId="15">
    <w:abstractNumId w:val="20"/>
  </w:num>
  <w:num w:numId="16">
    <w:abstractNumId w:val="1"/>
  </w:num>
  <w:num w:numId="17">
    <w:abstractNumId w:val="18"/>
  </w:num>
  <w:num w:numId="18">
    <w:abstractNumId w:val="22"/>
  </w:num>
  <w:num w:numId="19">
    <w:abstractNumId w:val="21"/>
  </w:num>
  <w:num w:numId="20">
    <w:abstractNumId w:val="24"/>
  </w:num>
  <w:num w:numId="21">
    <w:abstractNumId w:val="13"/>
  </w:num>
  <w:num w:numId="22">
    <w:abstractNumId w:val="4"/>
  </w:num>
  <w:num w:numId="23">
    <w:abstractNumId w:val="17"/>
  </w:num>
  <w:num w:numId="24">
    <w:abstractNumId w:val="14"/>
  </w:num>
  <w:num w:numId="2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à Nguyễn">
    <w15:presenceInfo w15:providerId="Windows Live" w15:userId="87d18cb4e30834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80607"/>
    <w:rsid w:val="0019454A"/>
    <w:rsid w:val="001B621D"/>
    <w:rsid w:val="002A58C6"/>
    <w:rsid w:val="002C6FEA"/>
    <w:rsid w:val="002E1A86"/>
    <w:rsid w:val="003C773D"/>
    <w:rsid w:val="00495EE6"/>
    <w:rsid w:val="00582C3F"/>
    <w:rsid w:val="0070719F"/>
    <w:rsid w:val="00880E01"/>
    <w:rsid w:val="008A61FA"/>
    <w:rsid w:val="009A3D4F"/>
    <w:rsid w:val="009C26F7"/>
    <w:rsid w:val="009D681B"/>
    <w:rsid w:val="009E5FD8"/>
    <w:rsid w:val="00A624C7"/>
    <w:rsid w:val="00B80607"/>
    <w:rsid w:val="00B826B7"/>
    <w:rsid w:val="00C10E16"/>
    <w:rsid w:val="00C44E09"/>
    <w:rsid w:val="00C61B11"/>
    <w:rsid w:val="00E03D17"/>
    <w:rsid w:val="00E75CB9"/>
    <w:rsid w:val="00EE2FDC"/>
    <w:rsid w:val="00F446D6"/>
    <w:rsid w:val="00FE0D8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DD8C"/>
  <w15:docId w15:val="{4A2BCD7E-CFC5-4951-B5F9-DA554DF93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after="120" w:line="276" w:lineRule="auto"/>
      <w:jc w:val="both"/>
    </w:pPr>
  </w:style>
  <w:style w:type="paragraph" w:styleId="Heading1">
    <w:name w:val="heading 1"/>
    <w:basedOn w:val="LO-normal"/>
    <w:next w:val="Normal"/>
    <w:uiPriority w:val="9"/>
    <w:qFormat/>
    <w:pPr>
      <w:keepNext/>
      <w:pBdr>
        <w:bottom w:val="single" w:sz="4" w:space="1" w:color="000001"/>
      </w:pBdr>
      <w:spacing w:before="240"/>
      <w:ind w:left="432" w:hanging="432"/>
      <w:outlineLvl w:val="0"/>
    </w:pPr>
    <w:rPr>
      <w:b/>
      <w:color w:val="951B13"/>
      <w:sz w:val="36"/>
      <w:szCs w:val="36"/>
    </w:rPr>
  </w:style>
  <w:style w:type="paragraph" w:styleId="Heading2">
    <w:name w:val="heading 2"/>
    <w:basedOn w:val="LO-normal"/>
    <w:next w:val="Normal"/>
    <w:uiPriority w:val="9"/>
    <w:unhideWhenUsed/>
    <w:qFormat/>
    <w:pPr>
      <w:keepNext/>
      <w:spacing w:before="240"/>
      <w:ind w:left="576" w:hanging="576"/>
      <w:outlineLvl w:val="1"/>
    </w:pPr>
    <w:rPr>
      <w:b/>
      <w:color w:val="951B13"/>
      <w:sz w:val="26"/>
      <w:szCs w:val="26"/>
    </w:rPr>
  </w:style>
  <w:style w:type="paragraph" w:styleId="Heading3">
    <w:name w:val="heading 3"/>
    <w:basedOn w:val="LO-normal"/>
    <w:next w:val="Normal"/>
    <w:uiPriority w:val="9"/>
    <w:semiHidden/>
    <w:unhideWhenUsed/>
    <w:qFormat/>
    <w:pPr>
      <w:keepNext/>
      <w:spacing w:before="240"/>
      <w:outlineLvl w:val="2"/>
    </w:pPr>
    <w:rPr>
      <w:b/>
      <w:color w:val="951B13"/>
      <w:sz w:val="24"/>
      <w:szCs w:val="24"/>
    </w:rPr>
  </w:style>
  <w:style w:type="paragraph" w:styleId="Heading4">
    <w:name w:val="heading 4"/>
    <w:basedOn w:val="LO-normal"/>
    <w:next w:val="Normal"/>
    <w:uiPriority w:val="9"/>
    <w:semiHidden/>
    <w:unhideWhenUsed/>
    <w:qFormat/>
    <w:pPr>
      <w:keepNext/>
      <w:keepLines/>
      <w:spacing w:before="240" w:after="40"/>
      <w:outlineLvl w:val="3"/>
    </w:pPr>
    <w:rPr>
      <w:b/>
      <w:sz w:val="24"/>
      <w:szCs w:val="24"/>
    </w:rPr>
  </w:style>
  <w:style w:type="paragraph" w:styleId="Heading5">
    <w:name w:val="heading 5"/>
    <w:basedOn w:val="LO-normal"/>
    <w:next w:val="Normal"/>
    <w:uiPriority w:val="9"/>
    <w:semiHidden/>
    <w:unhideWhenUsed/>
    <w:qFormat/>
    <w:pPr>
      <w:keepNext/>
      <w:keepLines/>
      <w:spacing w:before="220" w:after="40"/>
      <w:outlineLvl w:val="4"/>
    </w:pPr>
    <w:rPr>
      <w:b/>
      <w:sz w:val="22"/>
      <w:szCs w:val="22"/>
    </w:rPr>
  </w:style>
  <w:style w:type="paragraph" w:styleId="Heading6">
    <w:name w:val="heading 6"/>
    <w:basedOn w:val="LO-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ahoma" w:cs="Tahoma"/>
      <w:b w:val="0"/>
      <w:sz w:val="20"/>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Tahoma" w:cs="Tahoma"/>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b/>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style>
  <w:style w:type="paragraph" w:styleId="Title">
    <w:name w:val="Title"/>
    <w:basedOn w:val="LO-normal"/>
    <w:next w:val="Normal"/>
    <w:uiPriority w:val="10"/>
    <w:qFormat/>
    <w:pPr>
      <w:keepNext/>
      <w:keepLines/>
      <w:spacing w:before="480" w:after="120"/>
    </w:pPr>
    <w:rPr>
      <w:b/>
      <w:sz w:val="72"/>
      <w:szCs w:val="72"/>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19454A"/>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8</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Hà Nguyễn</cp:lastModifiedBy>
  <cp:revision>6</cp:revision>
  <dcterms:created xsi:type="dcterms:W3CDTF">2019-03-26T02:56:00Z</dcterms:created>
  <dcterms:modified xsi:type="dcterms:W3CDTF">2019-04-09T03:49:00Z</dcterms:modified>
  <dc:language>en-US</dc:language>
</cp:coreProperties>
</file>